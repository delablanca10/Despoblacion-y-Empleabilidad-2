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594562B" w14:textId="77777777" w:rsidR="00002617" w:rsidRPr="00C8278D" w:rsidRDefault="00717D7E">
      <w:pPr>
        <w:jc w:val="center"/>
        <w:rPr>
          <w:rFonts w:ascii="Times New Roman" w:hAnsi="Times New Roman" w:cs="Times New Roman"/>
          <w:sz w:val="28"/>
          <w:szCs w:val="28"/>
        </w:rPr>
      </w:pPr>
      <w:r w:rsidRPr="00C8278D">
        <w:rPr>
          <w:rFonts w:ascii="Times New Roman" w:hAnsi="Times New Roman" w:cs="Times New Roman"/>
          <w:sz w:val="28"/>
          <w:szCs w:val="28"/>
        </w:rPr>
        <w:t>V Taller de Producción de Periodismo de Datos</w:t>
      </w:r>
    </w:p>
    <w:p w14:paraId="46BA6F4F" w14:textId="77777777" w:rsidR="00002617" w:rsidRPr="00C8278D" w:rsidRDefault="00717D7E">
      <w:pPr>
        <w:jc w:val="center"/>
        <w:rPr>
          <w:rFonts w:ascii="Times New Roman" w:hAnsi="Times New Roman" w:cs="Times New Roman"/>
          <w:sz w:val="28"/>
          <w:szCs w:val="28"/>
        </w:rPr>
      </w:pPr>
      <w:r w:rsidRPr="00C8278D">
        <w:rPr>
          <w:rFonts w:ascii="Times New Roman" w:hAnsi="Times New Roman" w:cs="Times New Roman"/>
          <w:sz w:val="28"/>
          <w:szCs w:val="28"/>
        </w:rPr>
        <w:t>Medialab-Prado</w:t>
      </w:r>
    </w:p>
    <w:p w14:paraId="794D12AC" w14:textId="77777777" w:rsidR="00002617" w:rsidRPr="006338E7" w:rsidRDefault="00717D7E">
      <w:pPr>
        <w:jc w:val="center"/>
        <w:rPr>
          <w:rFonts w:ascii="Times New Roman" w:hAnsi="Times New Roman" w:cs="Times New Roman"/>
          <w:b/>
          <w:sz w:val="28"/>
          <w:szCs w:val="28"/>
        </w:rPr>
      </w:pPr>
      <w:r w:rsidRPr="006338E7">
        <w:rPr>
          <w:rFonts w:ascii="Times New Roman" w:hAnsi="Times New Roman" w:cs="Times New Roman"/>
          <w:b/>
          <w:sz w:val="28"/>
          <w:szCs w:val="28"/>
        </w:rPr>
        <w:t xml:space="preserve"> </w:t>
      </w:r>
    </w:p>
    <w:p w14:paraId="1CD23CAF" w14:textId="77777777" w:rsidR="00002617" w:rsidRPr="00A05440" w:rsidRDefault="00A05440">
      <w:pPr>
        <w:jc w:val="center"/>
        <w:rPr>
          <w:rFonts w:ascii="Times New Roman" w:hAnsi="Times New Roman" w:cs="Times New Roman"/>
          <w:sz w:val="28"/>
          <w:szCs w:val="28"/>
        </w:rPr>
      </w:pPr>
      <w:r>
        <w:rPr>
          <w:rFonts w:ascii="Times New Roman" w:hAnsi="Times New Roman" w:cs="Times New Roman"/>
          <w:sz w:val="28"/>
          <w:szCs w:val="28"/>
        </w:rPr>
        <w:t xml:space="preserve">       </w:t>
      </w:r>
      <w:r w:rsidR="00717D7E" w:rsidRPr="00A05440">
        <w:rPr>
          <w:rFonts w:ascii="Times New Roman" w:hAnsi="Times New Roman" w:cs="Times New Roman"/>
          <w:sz w:val="28"/>
          <w:szCs w:val="28"/>
        </w:rPr>
        <w:t>Propuesta de proyecto:</w:t>
      </w:r>
    </w:p>
    <w:p w14:paraId="486EC424" w14:textId="77777777" w:rsidR="00002617" w:rsidRPr="00C8278D" w:rsidRDefault="00A05440" w:rsidP="00A05440">
      <w:pPr>
        <w:ind w:left="2880"/>
        <w:rPr>
          <w:rFonts w:ascii="Times New Roman" w:hAnsi="Times New Roman" w:cs="Times New Roman"/>
          <w:b/>
          <w:sz w:val="36"/>
          <w:szCs w:val="36"/>
        </w:rPr>
      </w:pPr>
      <w:r>
        <w:rPr>
          <w:rFonts w:ascii="Times New Roman" w:hAnsi="Times New Roman" w:cs="Times New Roman"/>
          <w:b/>
          <w:sz w:val="28"/>
          <w:szCs w:val="28"/>
        </w:rPr>
        <w:t xml:space="preserve">     </w:t>
      </w:r>
      <w:r w:rsidRPr="00C8278D">
        <w:rPr>
          <w:rFonts w:ascii="Times New Roman" w:hAnsi="Times New Roman" w:cs="Times New Roman"/>
          <w:b/>
          <w:sz w:val="36"/>
          <w:szCs w:val="36"/>
        </w:rPr>
        <w:t xml:space="preserve">La España </w:t>
      </w:r>
      <w:r w:rsidR="003C5927">
        <w:rPr>
          <w:rFonts w:ascii="Times New Roman" w:hAnsi="Times New Roman" w:cs="Times New Roman"/>
          <w:b/>
          <w:sz w:val="36"/>
          <w:szCs w:val="36"/>
        </w:rPr>
        <w:t>implícita</w:t>
      </w:r>
    </w:p>
    <w:p w14:paraId="5C676641" w14:textId="77777777" w:rsidR="00002617" w:rsidRPr="00C8278D" w:rsidRDefault="00717D7E">
      <w:pPr>
        <w:jc w:val="center"/>
      </w:pPr>
      <w:r w:rsidRPr="00C8278D">
        <w:t xml:space="preserve"> </w:t>
      </w:r>
    </w:p>
    <w:p w14:paraId="05CAA8E7" w14:textId="77777777" w:rsidR="00002617" w:rsidRPr="00B71676" w:rsidRDefault="00717D7E" w:rsidP="00B71676">
      <w:pPr>
        <w:spacing w:line="360" w:lineRule="auto"/>
        <w:ind w:hanging="360"/>
        <w:jc w:val="both"/>
        <w:rPr>
          <w:rFonts w:ascii="Times New Roman" w:hAnsi="Times New Roman" w:cs="Times New Roman"/>
        </w:rPr>
      </w:pPr>
      <w:r w:rsidRPr="00B71676">
        <w:rPr>
          <w:rFonts w:ascii="Times New Roman" w:hAnsi="Times New Roman" w:cs="Times New Roman"/>
        </w:rPr>
        <w:t>·</w:t>
      </w:r>
      <w:r w:rsidRPr="00B71676">
        <w:rPr>
          <w:rFonts w:ascii="Times New Roman" w:eastAsia="Times New Roman" w:hAnsi="Times New Roman" w:cs="Times New Roman"/>
        </w:rPr>
        <w:t xml:space="preserve">         </w:t>
      </w:r>
      <w:r w:rsidRPr="00B71676">
        <w:rPr>
          <w:rFonts w:ascii="Times New Roman" w:hAnsi="Times New Roman" w:cs="Times New Roman"/>
        </w:rPr>
        <w:t>Datos del solicitante</w:t>
      </w:r>
    </w:p>
    <w:p w14:paraId="4ABE5EDD" w14:textId="77777777" w:rsidR="00002617" w:rsidRPr="00B71676" w:rsidRDefault="00717D7E" w:rsidP="00B71676">
      <w:pPr>
        <w:spacing w:line="360" w:lineRule="auto"/>
        <w:ind w:left="360"/>
        <w:jc w:val="both"/>
        <w:rPr>
          <w:rFonts w:ascii="Times New Roman" w:hAnsi="Times New Roman" w:cs="Times New Roman"/>
        </w:rPr>
      </w:pPr>
      <w:r w:rsidRPr="00B71676">
        <w:rPr>
          <w:rFonts w:ascii="Times New Roman" w:hAnsi="Times New Roman" w:cs="Times New Roman"/>
        </w:rPr>
        <w:t>Nombre:</w:t>
      </w:r>
      <w:ins w:id="0" w:author="Carol" w:date="2017-03-05T19:03:00Z">
        <w:r w:rsidR="007B2C27" w:rsidRPr="00502C6C">
          <w:rPr>
            <w:rFonts w:ascii="Times New Roman" w:hAnsi="Times New Roman" w:cs="Times New Roman"/>
            <w:color w:val="auto"/>
          </w:rPr>
          <w:t xml:space="preserve"> Christian</w:t>
        </w:r>
      </w:ins>
    </w:p>
    <w:p w14:paraId="044A1FED" w14:textId="77777777" w:rsidR="00002617" w:rsidRPr="00B71676" w:rsidRDefault="00717D7E" w:rsidP="00B71676">
      <w:pPr>
        <w:spacing w:line="360" w:lineRule="auto"/>
        <w:ind w:left="360"/>
        <w:jc w:val="both"/>
        <w:rPr>
          <w:rFonts w:ascii="Times New Roman" w:hAnsi="Times New Roman" w:cs="Times New Roman"/>
        </w:rPr>
      </w:pPr>
      <w:r w:rsidRPr="00B71676">
        <w:rPr>
          <w:rFonts w:ascii="Times New Roman" w:hAnsi="Times New Roman" w:cs="Times New Roman"/>
        </w:rPr>
        <w:t>Apellidos:</w:t>
      </w:r>
      <w:ins w:id="1" w:author="Carol" w:date="2017-03-05T19:03:00Z">
        <w:r w:rsidR="007B2C27">
          <w:rPr>
            <w:rFonts w:ascii="Times New Roman" w:hAnsi="Times New Roman" w:cs="Times New Roman"/>
          </w:rPr>
          <w:t xml:space="preserve"> Sánchez de la Blanca Portillo</w:t>
        </w:r>
      </w:ins>
    </w:p>
    <w:p w14:paraId="2AB78032" w14:textId="77777777" w:rsidR="00002617" w:rsidRPr="00502C6C" w:rsidRDefault="00717D7E" w:rsidP="00B71676">
      <w:pPr>
        <w:spacing w:line="360" w:lineRule="auto"/>
        <w:ind w:left="360"/>
        <w:jc w:val="both"/>
        <w:rPr>
          <w:rFonts w:ascii="Times New Roman" w:hAnsi="Times New Roman" w:cs="Times New Roman"/>
          <w:color w:val="auto"/>
        </w:rPr>
      </w:pPr>
      <w:r w:rsidRPr="00502C6C">
        <w:rPr>
          <w:rFonts w:ascii="Times New Roman" w:hAnsi="Times New Roman" w:cs="Times New Roman"/>
          <w:color w:val="auto"/>
        </w:rPr>
        <w:t>Nacionalidad (opcional):</w:t>
      </w:r>
      <w:ins w:id="2" w:author="Carol" w:date="2017-03-05T19:03:00Z">
        <w:r w:rsidR="007B2C27" w:rsidRPr="00502C6C">
          <w:rPr>
            <w:rFonts w:ascii="Times New Roman" w:hAnsi="Times New Roman" w:cs="Times New Roman"/>
            <w:color w:val="auto"/>
          </w:rPr>
          <w:t xml:space="preserve"> Española</w:t>
        </w:r>
      </w:ins>
    </w:p>
    <w:p w14:paraId="5CBDC160" w14:textId="77777777" w:rsidR="00002617" w:rsidRPr="00B71676" w:rsidRDefault="00717D7E" w:rsidP="00B71676">
      <w:pPr>
        <w:spacing w:line="360" w:lineRule="auto"/>
        <w:ind w:left="360"/>
        <w:jc w:val="both"/>
        <w:rPr>
          <w:rFonts w:ascii="Times New Roman" w:hAnsi="Times New Roman" w:cs="Times New Roman"/>
        </w:rPr>
      </w:pPr>
      <w:r w:rsidRPr="00B71676">
        <w:rPr>
          <w:rFonts w:ascii="Times New Roman" w:hAnsi="Times New Roman" w:cs="Times New Roman"/>
        </w:rPr>
        <w:t>Número de DNI o pasaporte (opcional):</w:t>
      </w:r>
      <w:ins w:id="3" w:author="Carol" w:date="2017-03-05T19:03:00Z">
        <w:r w:rsidR="007B2C27">
          <w:rPr>
            <w:rFonts w:ascii="Times New Roman" w:hAnsi="Times New Roman" w:cs="Times New Roman"/>
          </w:rPr>
          <w:t xml:space="preserve"> 71357186P</w:t>
        </w:r>
      </w:ins>
    </w:p>
    <w:p w14:paraId="76B05717" w14:textId="77777777" w:rsidR="00002617" w:rsidRPr="00B71676" w:rsidRDefault="00717D7E" w:rsidP="00B71676">
      <w:pPr>
        <w:spacing w:line="360" w:lineRule="auto"/>
        <w:ind w:left="360"/>
        <w:jc w:val="both"/>
        <w:rPr>
          <w:rFonts w:ascii="Times New Roman" w:hAnsi="Times New Roman" w:cs="Times New Roman"/>
        </w:rPr>
      </w:pPr>
      <w:r w:rsidRPr="00B71676">
        <w:rPr>
          <w:rFonts w:ascii="Times New Roman" w:hAnsi="Times New Roman" w:cs="Times New Roman"/>
        </w:rPr>
        <w:t>Ciudad:</w:t>
      </w:r>
      <w:r w:rsidR="007B2C27">
        <w:rPr>
          <w:rFonts w:ascii="Times New Roman" w:hAnsi="Times New Roman" w:cs="Times New Roman"/>
        </w:rPr>
        <w:t xml:space="preserve"> Cuenca</w:t>
      </w:r>
      <w:r>
        <w:rPr>
          <w:rFonts w:ascii="Times New Roman" w:hAnsi="Times New Roman" w:cs="Times New Roman"/>
        </w:rPr>
        <w:t xml:space="preserve"> </w:t>
      </w:r>
    </w:p>
    <w:p w14:paraId="6609F7AD" w14:textId="77777777" w:rsidR="00002617" w:rsidRPr="00B71676" w:rsidRDefault="00717D7E" w:rsidP="00B71676">
      <w:pPr>
        <w:spacing w:line="360" w:lineRule="auto"/>
        <w:ind w:left="360"/>
        <w:jc w:val="both"/>
        <w:rPr>
          <w:rFonts w:ascii="Times New Roman" w:hAnsi="Times New Roman" w:cs="Times New Roman"/>
        </w:rPr>
      </w:pPr>
      <w:r w:rsidRPr="00B71676">
        <w:rPr>
          <w:rFonts w:ascii="Times New Roman" w:hAnsi="Times New Roman" w:cs="Times New Roman"/>
        </w:rPr>
        <w:t>País:</w:t>
      </w:r>
      <w:r>
        <w:rPr>
          <w:rFonts w:ascii="Times New Roman" w:hAnsi="Times New Roman" w:cs="Times New Roman"/>
        </w:rPr>
        <w:t xml:space="preserve"> España </w:t>
      </w:r>
    </w:p>
    <w:p w14:paraId="276F9E76" w14:textId="77777777" w:rsidR="00002617" w:rsidRPr="00B71676" w:rsidRDefault="00717D7E" w:rsidP="00B71676">
      <w:pPr>
        <w:spacing w:line="360" w:lineRule="auto"/>
        <w:ind w:left="360"/>
        <w:jc w:val="both"/>
        <w:rPr>
          <w:rFonts w:ascii="Times New Roman" w:hAnsi="Times New Roman" w:cs="Times New Roman"/>
        </w:rPr>
      </w:pPr>
      <w:r w:rsidRPr="00B71676">
        <w:rPr>
          <w:rFonts w:ascii="Times New Roman" w:hAnsi="Times New Roman" w:cs="Times New Roman"/>
        </w:rPr>
        <w:t>Teléfono:</w:t>
      </w:r>
      <w:ins w:id="4" w:author="Carol" w:date="2017-03-05T19:03:00Z">
        <w:r w:rsidR="007B2C27" w:rsidRPr="00502C6C">
          <w:rPr>
            <w:rFonts w:ascii="Times New Roman" w:hAnsi="Times New Roman" w:cs="Times New Roman"/>
            <w:color w:val="auto"/>
          </w:rPr>
          <w:t xml:space="preserve"> 695776917</w:t>
        </w:r>
      </w:ins>
    </w:p>
    <w:p w14:paraId="001EDCF4" w14:textId="77777777" w:rsidR="00002617" w:rsidRPr="00B71676" w:rsidRDefault="00717D7E" w:rsidP="00B71676">
      <w:pPr>
        <w:spacing w:line="360" w:lineRule="auto"/>
        <w:ind w:left="360"/>
        <w:jc w:val="both"/>
        <w:rPr>
          <w:rFonts w:ascii="Times New Roman" w:hAnsi="Times New Roman" w:cs="Times New Roman"/>
        </w:rPr>
      </w:pPr>
      <w:r w:rsidRPr="00B71676">
        <w:rPr>
          <w:rFonts w:ascii="Times New Roman" w:hAnsi="Times New Roman" w:cs="Times New Roman"/>
        </w:rPr>
        <w:t>Correo electrónico</w:t>
      </w:r>
      <w:ins w:id="5" w:author="Carol" w:date="2017-03-05T19:03:00Z">
        <w:r w:rsidR="007B2C27">
          <w:rPr>
            <w:rFonts w:ascii="Times New Roman" w:hAnsi="Times New Roman" w:cs="Times New Roman"/>
          </w:rPr>
          <w:t>: christianbhcs1@gmail.com</w:t>
        </w:r>
      </w:ins>
    </w:p>
    <w:p w14:paraId="3B0F2614" w14:textId="77777777" w:rsidR="00002617" w:rsidRPr="00B71676" w:rsidRDefault="00717D7E" w:rsidP="00B71676">
      <w:pPr>
        <w:spacing w:line="360" w:lineRule="auto"/>
        <w:ind w:left="360"/>
        <w:jc w:val="both"/>
        <w:rPr>
          <w:rFonts w:ascii="Times New Roman" w:hAnsi="Times New Roman" w:cs="Times New Roman"/>
        </w:rPr>
      </w:pPr>
      <w:r w:rsidRPr="00B71676">
        <w:rPr>
          <w:rFonts w:ascii="Times New Roman" w:hAnsi="Times New Roman" w:cs="Times New Roman"/>
        </w:rPr>
        <w:t>Página web (opcional):</w:t>
      </w:r>
    </w:p>
    <w:p w14:paraId="4F3491E7" w14:textId="77777777" w:rsidR="00002617" w:rsidRPr="00B71676" w:rsidRDefault="00717D7E" w:rsidP="00B71676">
      <w:pPr>
        <w:spacing w:line="360" w:lineRule="auto"/>
        <w:ind w:left="360"/>
        <w:jc w:val="both"/>
        <w:rPr>
          <w:rFonts w:ascii="Times New Roman" w:hAnsi="Times New Roman" w:cs="Times New Roman"/>
        </w:rPr>
      </w:pPr>
      <w:r w:rsidRPr="00B71676">
        <w:rPr>
          <w:rFonts w:ascii="Times New Roman" w:hAnsi="Times New Roman" w:cs="Times New Roman"/>
        </w:rPr>
        <w:t xml:space="preserve"> </w:t>
      </w:r>
    </w:p>
    <w:p w14:paraId="2ECE1B78" w14:textId="77777777" w:rsidR="00002617" w:rsidRPr="00B71676" w:rsidRDefault="00717D7E" w:rsidP="00502C6C">
      <w:pPr>
        <w:spacing w:line="360" w:lineRule="auto"/>
        <w:jc w:val="both"/>
        <w:rPr>
          <w:rFonts w:ascii="Times New Roman" w:hAnsi="Times New Roman" w:cs="Times New Roman"/>
        </w:rPr>
      </w:pPr>
      <w:r w:rsidRPr="00F80C65">
        <w:rPr>
          <w:rFonts w:ascii="Times New Roman" w:hAnsi="Times New Roman" w:cs="Times New Roman"/>
          <w:b/>
          <w:sz w:val="28"/>
          <w:szCs w:val="28"/>
        </w:rPr>
        <w:t>Título del proyecto</w:t>
      </w:r>
    </w:p>
    <w:p w14:paraId="25CF0D34" w14:textId="77777777" w:rsidR="00751FC3" w:rsidRDefault="00717D7E" w:rsidP="00B71676">
      <w:pPr>
        <w:spacing w:line="360" w:lineRule="auto"/>
        <w:jc w:val="both"/>
        <w:rPr>
          <w:rFonts w:ascii="Times New Roman" w:hAnsi="Times New Roman" w:cs="Times New Roman"/>
        </w:rPr>
      </w:pPr>
      <w:r>
        <w:rPr>
          <w:rFonts w:ascii="Times New Roman" w:hAnsi="Times New Roman" w:cs="Times New Roman"/>
        </w:rPr>
        <w:t>“La España implícita”</w:t>
      </w:r>
    </w:p>
    <w:p w14:paraId="137558C1" w14:textId="133A5292" w:rsidR="00002617" w:rsidRPr="00B71676" w:rsidRDefault="00717D7E" w:rsidP="00B71676">
      <w:pPr>
        <w:spacing w:line="360" w:lineRule="auto"/>
        <w:jc w:val="both"/>
        <w:rPr>
          <w:rFonts w:ascii="Times New Roman" w:hAnsi="Times New Roman" w:cs="Times New Roman"/>
        </w:rPr>
      </w:pPr>
      <w:r w:rsidRPr="00B71676">
        <w:rPr>
          <w:rFonts w:ascii="Times New Roman" w:hAnsi="Times New Roman" w:cs="Times New Roman"/>
        </w:rPr>
        <w:t xml:space="preserve"> </w:t>
      </w:r>
    </w:p>
    <w:p w14:paraId="3AC20D53" w14:textId="7F677789" w:rsidR="00002617" w:rsidRPr="00B71676" w:rsidRDefault="00717D7E" w:rsidP="00B71676">
      <w:pPr>
        <w:spacing w:line="360" w:lineRule="auto"/>
        <w:jc w:val="both"/>
        <w:rPr>
          <w:rFonts w:ascii="Times New Roman" w:hAnsi="Times New Roman" w:cs="Times New Roman"/>
        </w:rPr>
      </w:pPr>
      <w:r w:rsidRPr="00F80C65">
        <w:rPr>
          <w:rFonts w:ascii="Times New Roman" w:hAnsi="Times New Roman" w:cs="Times New Roman"/>
          <w:b/>
          <w:sz w:val="28"/>
          <w:szCs w:val="28"/>
        </w:rPr>
        <w:t>Resumen del proyecto</w:t>
      </w:r>
    </w:p>
    <w:p w14:paraId="41860C35" w14:textId="77777777" w:rsidR="00002617" w:rsidRPr="00B71676" w:rsidRDefault="00717D7E" w:rsidP="00B71676">
      <w:pPr>
        <w:spacing w:line="360" w:lineRule="auto"/>
        <w:jc w:val="both"/>
        <w:rPr>
          <w:rFonts w:ascii="Times New Roman" w:hAnsi="Times New Roman" w:cs="Times New Roman"/>
        </w:rPr>
      </w:pPr>
      <w:r w:rsidRPr="00B71676">
        <w:rPr>
          <w:rFonts w:ascii="Times New Roman" w:hAnsi="Times New Roman" w:cs="Times New Roman"/>
        </w:rPr>
        <w:t>La despoblación de las zonas rurales españolas es un hecho. Ya sea por motivos laborales, geográficos o de otra índole, muchos municipios del centro de la península están quedando peligrosamente deshabitados y condenados a la desaparición. Los centros urbanos y sus proximidades acogen cada vez más población masificando cada vez más la población en núcleos más pequeños. Así la densidad de población en distintos territorios del país puede variar en un gran porcentaje. Esto ha llevado a la pérdida de tradición y esto, a su vez, al olvido y cada vez menor interés y participación por las profesiones rurales, vitales para el desarrollo de la sociedad actual que, sin embargo, gozan de una escasa visibilidad y valoración.</w:t>
      </w:r>
    </w:p>
    <w:p w14:paraId="4E8F2C0A" w14:textId="77777777" w:rsidR="00002617" w:rsidRPr="00B71676" w:rsidRDefault="00002617" w:rsidP="00B71676">
      <w:pPr>
        <w:spacing w:line="360" w:lineRule="auto"/>
        <w:jc w:val="both"/>
        <w:rPr>
          <w:rFonts w:ascii="Times New Roman" w:hAnsi="Times New Roman" w:cs="Times New Roman"/>
        </w:rPr>
      </w:pPr>
    </w:p>
    <w:p w14:paraId="65994CDA" w14:textId="77777777" w:rsidR="00002617" w:rsidRPr="00B71676" w:rsidRDefault="00717D7E" w:rsidP="00B71676">
      <w:pPr>
        <w:spacing w:line="360" w:lineRule="auto"/>
        <w:jc w:val="both"/>
        <w:rPr>
          <w:rFonts w:ascii="Times New Roman" w:hAnsi="Times New Roman" w:cs="Times New Roman"/>
        </w:rPr>
      </w:pPr>
      <w:r w:rsidRPr="00B71676">
        <w:rPr>
          <w:rFonts w:ascii="Times New Roman" w:hAnsi="Times New Roman" w:cs="Times New Roman"/>
        </w:rPr>
        <w:t xml:space="preserve">La evolución de la sociedad avanza, inexorablemente, hacia otros ámbitos de la vida laboral que no tienen que ver con el mundo rural. Ese es uno de los motivos principales por los que las pequeñas poblaciones rurales del centro peninsular están quedando deshabitadas. Las jóvenes aspiran a ir al mismo ritmo que la sociedad evoluciona y para ello deben alejarse del curso que siguen los trabajos tradicionales de esas zonas rurales. Esta despoblación, además, genera un alto porcentaje de personas de alta edad en esos municipios pobres en habitantes, por lo que las pirámides de población, objeto de </w:t>
      </w:r>
      <w:r w:rsidRPr="00B71676">
        <w:rPr>
          <w:rFonts w:ascii="Times New Roman" w:hAnsi="Times New Roman" w:cs="Times New Roman"/>
        </w:rPr>
        <w:lastRenderedPageBreak/>
        <w:t>estudio central en este proyecto, quedan modificadas adelgazando su grosor por su parte central, coincidente con la plenitud laboral de las personas.</w:t>
      </w:r>
    </w:p>
    <w:p w14:paraId="45264380" w14:textId="77777777" w:rsidR="00002617" w:rsidRPr="00B71676" w:rsidRDefault="00002617" w:rsidP="00B71676">
      <w:pPr>
        <w:spacing w:line="360" w:lineRule="auto"/>
        <w:jc w:val="both"/>
        <w:rPr>
          <w:rFonts w:ascii="Times New Roman" w:hAnsi="Times New Roman" w:cs="Times New Roman"/>
        </w:rPr>
      </w:pPr>
    </w:p>
    <w:p w14:paraId="67F86C73" w14:textId="77777777" w:rsidR="00002617" w:rsidRPr="00B71676" w:rsidRDefault="00717D7E" w:rsidP="00B71676">
      <w:pPr>
        <w:spacing w:line="360" w:lineRule="auto"/>
        <w:jc w:val="both"/>
        <w:rPr>
          <w:rFonts w:ascii="Times New Roman" w:hAnsi="Times New Roman" w:cs="Times New Roman"/>
        </w:rPr>
      </w:pPr>
      <w:r w:rsidRPr="00B71676">
        <w:rPr>
          <w:rFonts w:ascii="Times New Roman" w:hAnsi="Times New Roman" w:cs="Times New Roman"/>
        </w:rPr>
        <w:t>El objetivo del estudio es comprobar en qué situación se encuentran diversos trabajos rurales cuasi olvidados de las zonas más despobladas de España y si su importancia sigue siendo tal para la sociedad. ¿Es culpable, la actual evolución tecnológica, de gran parte de la despoblación en España? ¿La negativa fama de los trabajos rurales ha afectado a su visibilidad y desarrollo habitual como otros sectores económicos? Esas preguntas serán contestadas a través del estudio de los datos recopilados y mediante la entrevista y realización de varias historias de vida a modo de ejemplo.</w:t>
      </w:r>
    </w:p>
    <w:p w14:paraId="406567A5" w14:textId="77777777" w:rsidR="00502C6C" w:rsidRDefault="00717D7E" w:rsidP="00F80C65">
      <w:pPr>
        <w:spacing w:line="360" w:lineRule="auto"/>
        <w:jc w:val="both"/>
        <w:rPr>
          <w:rFonts w:ascii="Times New Roman" w:hAnsi="Times New Roman" w:cs="Times New Roman"/>
        </w:rPr>
      </w:pPr>
      <w:r w:rsidRPr="00B71676">
        <w:rPr>
          <w:rFonts w:ascii="Times New Roman" w:hAnsi="Times New Roman" w:cs="Times New Roman"/>
          <w:b/>
        </w:rPr>
        <w:t xml:space="preserve"> </w:t>
      </w:r>
    </w:p>
    <w:p w14:paraId="0D46060D" w14:textId="77777777" w:rsidR="005202BA" w:rsidRPr="00B71676" w:rsidRDefault="00717D7E" w:rsidP="00502C6C">
      <w:pPr>
        <w:spacing w:line="360" w:lineRule="auto"/>
        <w:jc w:val="both"/>
        <w:rPr>
          <w:rFonts w:ascii="Times New Roman" w:hAnsi="Times New Roman" w:cs="Times New Roman"/>
        </w:rPr>
      </w:pPr>
      <w:r w:rsidRPr="00F80C65">
        <w:rPr>
          <w:rFonts w:ascii="Times New Roman" w:hAnsi="Times New Roman" w:cs="Times New Roman"/>
          <w:b/>
          <w:sz w:val="28"/>
          <w:szCs w:val="28"/>
        </w:rPr>
        <w:t>Descripción del proyecto</w:t>
      </w:r>
    </w:p>
    <w:p w14:paraId="5262E3C8" w14:textId="77777777" w:rsidR="005202BA" w:rsidRPr="00B71676" w:rsidRDefault="005202BA" w:rsidP="002F6715">
      <w:pPr>
        <w:spacing w:line="360" w:lineRule="auto"/>
        <w:ind w:hanging="360"/>
        <w:jc w:val="both"/>
        <w:rPr>
          <w:rFonts w:ascii="Times New Roman" w:hAnsi="Times New Roman" w:cs="Times New Roman"/>
        </w:rPr>
      </w:pPr>
      <w:r w:rsidRPr="00B71676">
        <w:rPr>
          <w:rFonts w:ascii="Times New Roman" w:hAnsi="Times New Roman" w:cs="Times New Roman"/>
        </w:rPr>
        <w:tab/>
        <w:t>El siguiente trabajo pretende indagar e investigar las particularidades que se suceden actualmente en el mundo rural castellano-manchego. Una de las consecuencias sobre el crecimiento de la población en las áreas urbanas es la despoblación</w:t>
      </w:r>
      <w:r w:rsidR="00277A9B" w:rsidRPr="00B71676">
        <w:rPr>
          <w:rFonts w:ascii="Times New Roman" w:hAnsi="Times New Roman" w:cs="Times New Roman"/>
        </w:rPr>
        <w:t xml:space="preserve"> de los municipios del centro peninsular. Esto ha producido un cambio en los modelos económicos, educativos, sociales y productivos a nivel regional</w:t>
      </w:r>
      <w:r w:rsidR="00BA58AC">
        <w:rPr>
          <w:rFonts w:ascii="Times New Roman" w:hAnsi="Times New Roman" w:cs="Times New Roman"/>
        </w:rPr>
        <w:t>,</w:t>
      </w:r>
      <w:r w:rsidR="00277A9B" w:rsidRPr="00B71676">
        <w:rPr>
          <w:rFonts w:ascii="Times New Roman" w:hAnsi="Times New Roman" w:cs="Times New Roman"/>
        </w:rPr>
        <w:t xml:space="preserve"> y entes institucionales como la Junta de Comunidades (compuesta por las Cortes de C-LM, la Presidencia de la Junta y el Consejo de Gobierno) y la Administración Pública en su conjunto, deberían incidir en crear más recursos y herramientas en la gestión de este asunto. </w:t>
      </w:r>
      <w:r w:rsidR="002F6715">
        <w:rPr>
          <w:rFonts w:ascii="Times New Roman" w:hAnsi="Times New Roman" w:cs="Times New Roman"/>
        </w:rPr>
        <w:t xml:space="preserve">Los empleos tradicionales desarrollados en sectores como la ganadería y la agricultura –el </w:t>
      </w:r>
      <w:r w:rsidR="00BA58AC">
        <w:rPr>
          <w:rFonts w:ascii="Times New Roman" w:hAnsi="Times New Roman" w:cs="Times New Roman"/>
        </w:rPr>
        <w:t xml:space="preserve">último el </w:t>
      </w:r>
      <w:r w:rsidR="002F6715">
        <w:rPr>
          <w:rFonts w:ascii="Times New Roman" w:hAnsi="Times New Roman" w:cs="Times New Roman"/>
        </w:rPr>
        <w:t>más importante de nuestra región- observan cómo progresivamente la actividad la desarrollan los individuos más envejecidos. Pero estas premisas iniciales intentaremos demostrarlas en el siguiente estudio.  Por ello, p</w:t>
      </w:r>
      <w:r w:rsidR="00750F28" w:rsidRPr="00B71676">
        <w:rPr>
          <w:rFonts w:ascii="Times New Roman" w:hAnsi="Times New Roman" w:cs="Times New Roman"/>
        </w:rPr>
        <w:t xml:space="preserve">ara obtener los datos necesarios, la investigación incurrirá en una observación y posterior valoración de los datos en torno a </w:t>
      </w:r>
      <w:r w:rsidR="004914D5" w:rsidRPr="004914D5">
        <w:rPr>
          <w:rFonts w:ascii="Times New Roman" w:hAnsi="Times New Roman" w:cs="Times New Roman"/>
        </w:rPr>
        <w:t>las siguientes</w:t>
      </w:r>
      <w:r w:rsidR="00750F28" w:rsidRPr="00B71676">
        <w:rPr>
          <w:rFonts w:ascii="Times New Roman" w:hAnsi="Times New Roman" w:cs="Times New Roman"/>
          <w:b/>
        </w:rPr>
        <w:t xml:space="preserve"> </w:t>
      </w:r>
      <w:r w:rsidR="00750F28" w:rsidRPr="00B71676">
        <w:rPr>
          <w:rFonts w:ascii="Times New Roman" w:hAnsi="Times New Roman" w:cs="Times New Roman"/>
        </w:rPr>
        <w:t>fuentes de información</w:t>
      </w:r>
      <w:r w:rsidR="00B71676" w:rsidRPr="00B71676">
        <w:rPr>
          <w:rFonts w:ascii="Times New Roman" w:hAnsi="Times New Roman" w:cs="Times New Roman"/>
        </w:rPr>
        <w:t xml:space="preserve"> ya localizadas que explicaremos a continuación. </w:t>
      </w:r>
    </w:p>
    <w:p w14:paraId="36C95F4D" w14:textId="77777777" w:rsidR="00B71676" w:rsidRPr="00B71676" w:rsidRDefault="00432EF0" w:rsidP="00B71676">
      <w:pPr>
        <w:spacing w:line="360" w:lineRule="auto"/>
        <w:ind w:hanging="360"/>
        <w:jc w:val="both"/>
        <w:rPr>
          <w:rFonts w:ascii="Times New Roman" w:hAnsi="Times New Roman" w:cs="Times New Roman"/>
        </w:rPr>
      </w:pPr>
      <w:r>
        <w:rPr>
          <w:rFonts w:ascii="Times New Roman" w:hAnsi="Times New Roman" w:cs="Times New Roman"/>
        </w:rPr>
        <w:tab/>
      </w:r>
    </w:p>
    <w:p w14:paraId="6659D92C" w14:textId="77777777" w:rsidR="005A0C9E" w:rsidRDefault="00B71676" w:rsidP="00B71676">
      <w:pPr>
        <w:spacing w:line="360" w:lineRule="auto"/>
        <w:ind w:hanging="360"/>
        <w:jc w:val="both"/>
        <w:rPr>
          <w:rFonts w:ascii="Times New Roman" w:hAnsi="Times New Roman" w:cs="Times New Roman"/>
        </w:rPr>
      </w:pPr>
      <w:r w:rsidRPr="00B71676">
        <w:rPr>
          <w:rFonts w:ascii="Times New Roman" w:hAnsi="Times New Roman" w:cs="Times New Roman"/>
        </w:rPr>
        <w:tab/>
      </w:r>
      <w:r w:rsidR="00FA090C">
        <w:rPr>
          <w:rFonts w:ascii="Times New Roman" w:hAnsi="Times New Roman" w:cs="Times New Roman"/>
        </w:rPr>
        <w:t xml:space="preserve">En el </w:t>
      </w:r>
      <w:r w:rsidR="00FA090C" w:rsidRPr="005A0C9E">
        <w:rPr>
          <w:rFonts w:ascii="Times New Roman" w:hAnsi="Times New Roman" w:cs="Times New Roman"/>
          <w:u w:val="single"/>
        </w:rPr>
        <w:t>ámbito demográfico</w:t>
      </w:r>
      <w:r w:rsidR="00FA090C">
        <w:rPr>
          <w:rFonts w:ascii="Times New Roman" w:hAnsi="Times New Roman" w:cs="Times New Roman"/>
        </w:rPr>
        <w:t xml:space="preserve"> destacamos: </w:t>
      </w:r>
    </w:p>
    <w:p w14:paraId="1FED62C6" w14:textId="77777777" w:rsidR="00576597" w:rsidRDefault="00FA090C" w:rsidP="00576597">
      <w:pPr>
        <w:pStyle w:val="Prrafodelista"/>
        <w:numPr>
          <w:ilvl w:val="0"/>
          <w:numId w:val="1"/>
        </w:numPr>
        <w:spacing w:line="360" w:lineRule="auto"/>
        <w:jc w:val="both"/>
        <w:rPr>
          <w:rFonts w:ascii="Times New Roman" w:hAnsi="Times New Roman" w:cs="Times New Roman"/>
        </w:rPr>
      </w:pPr>
      <w:r w:rsidRPr="00576597">
        <w:rPr>
          <w:rFonts w:ascii="Times New Roman" w:hAnsi="Times New Roman" w:cs="Times New Roman"/>
        </w:rPr>
        <w:t xml:space="preserve">El Instituto Nacional de Estadística (INE) recoge datos relacionados con la población a nivel local desglosados en diferentes conceptos (edad, sexo, nivel de estudios académicos, formación profesional,…). </w:t>
      </w:r>
    </w:p>
    <w:p w14:paraId="70F30E15" w14:textId="77777777" w:rsidR="00002617" w:rsidRDefault="00FA090C" w:rsidP="00576597">
      <w:pPr>
        <w:pStyle w:val="Prrafodelista"/>
        <w:numPr>
          <w:ilvl w:val="0"/>
          <w:numId w:val="1"/>
        </w:numPr>
        <w:spacing w:line="360" w:lineRule="auto"/>
        <w:jc w:val="both"/>
        <w:rPr>
          <w:rFonts w:ascii="Times New Roman" w:hAnsi="Times New Roman" w:cs="Times New Roman"/>
        </w:rPr>
      </w:pPr>
      <w:r w:rsidRPr="00576597">
        <w:rPr>
          <w:rFonts w:ascii="Times New Roman" w:hAnsi="Times New Roman" w:cs="Times New Roman"/>
        </w:rPr>
        <w:t xml:space="preserve">El Centro de Investigaciones Sociológicas (CIS), que cuenta con más de una veintena de </w:t>
      </w:r>
      <w:r w:rsidR="005A0C9E" w:rsidRPr="00576597">
        <w:rPr>
          <w:rFonts w:ascii="Times New Roman" w:hAnsi="Times New Roman" w:cs="Times New Roman"/>
        </w:rPr>
        <w:t xml:space="preserve">estudios relacionados con la despoblación en el mundo rural. </w:t>
      </w:r>
    </w:p>
    <w:p w14:paraId="377038C3" w14:textId="77777777" w:rsidR="007C7167" w:rsidRDefault="00E606A7" w:rsidP="007C7167">
      <w:pPr>
        <w:pStyle w:val="Prrafodelista"/>
        <w:numPr>
          <w:ilvl w:val="0"/>
          <w:numId w:val="1"/>
        </w:numPr>
        <w:spacing w:line="360" w:lineRule="auto"/>
        <w:jc w:val="both"/>
        <w:rPr>
          <w:rFonts w:ascii="Times New Roman" w:hAnsi="Times New Roman" w:cs="Times New Roman"/>
        </w:rPr>
      </w:pPr>
      <w:r>
        <w:rPr>
          <w:rFonts w:ascii="Times New Roman" w:hAnsi="Times New Roman" w:cs="Times New Roman"/>
        </w:rPr>
        <w:t xml:space="preserve">La búsqueda de censos municipales –de los pueblos y localidades seleccionados en nuestro proyecto-, para posteriormente realizar gráficas comparativas en una pirámide de población o pirámide demográfica. </w:t>
      </w:r>
    </w:p>
    <w:p w14:paraId="673E5180" w14:textId="77777777" w:rsidR="00CB7598" w:rsidRDefault="003D2439" w:rsidP="00CB7598">
      <w:pPr>
        <w:pStyle w:val="Prrafodelista"/>
        <w:numPr>
          <w:ilvl w:val="0"/>
          <w:numId w:val="1"/>
        </w:numPr>
        <w:spacing w:line="360" w:lineRule="auto"/>
        <w:jc w:val="both"/>
        <w:rPr>
          <w:rFonts w:ascii="Times New Roman" w:hAnsi="Times New Roman" w:cs="Times New Roman"/>
        </w:rPr>
      </w:pPr>
      <w:r>
        <w:rPr>
          <w:rFonts w:ascii="Times New Roman" w:hAnsi="Times New Roman" w:cs="Times New Roman"/>
        </w:rPr>
        <w:t xml:space="preserve">Una de las fuentes principales en este aspecto </w:t>
      </w:r>
      <w:r w:rsidR="00CB7598">
        <w:rPr>
          <w:rFonts w:ascii="Times New Roman" w:hAnsi="Times New Roman" w:cs="Times New Roman"/>
        </w:rPr>
        <w:t xml:space="preserve">puede ser la Plataforma de Datos Urbanos de la Comisión Europea donde podemos consultar diversos datos sobre población y ocupación laboral en la Comunidad Autónoma de Castilla La Mancha. Esta fuente contiene los datos de las </w:t>
      </w:r>
      <w:r w:rsidR="00CB7598">
        <w:rPr>
          <w:rFonts w:ascii="Times New Roman" w:hAnsi="Times New Roman" w:cs="Times New Roman"/>
        </w:rPr>
        <w:lastRenderedPageBreak/>
        <w:t xml:space="preserve">provincias de Ciudad Real, Albacete, Guadalajara, Toledo y  Talavera de la Reina. Referencia: </w:t>
      </w:r>
      <w:hyperlink r:id="rId6" w:history="1">
        <w:r w:rsidR="00CB7598" w:rsidRPr="00AA1C5F">
          <w:rPr>
            <w:rStyle w:val="Hipervnculo"/>
            <w:rFonts w:ascii="Times New Roman" w:hAnsi="Times New Roman" w:cs="Times New Roman"/>
          </w:rPr>
          <w:t>http://urban.jrc.ec.europa.eu/?ind=popden&amp;ru=fua&amp;s=0&amp;c=1&amp;m=0&amp;f=1&amp;p=0&amp;swLat=31.27855085894653&amp;swLng=-49.39453125&amp;neLat=62.3903694381427&amp;neLng=71.279296875</w:t>
        </w:r>
      </w:hyperlink>
    </w:p>
    <w:p w14:paraId="5CC99256" w14:textId="77777777" w:rsidR="00CB7598" w:rsidRPr="00CB7598" w:rsidRDefault="00CB7598" w:rsidP="00CB7598">
      <w:pPr>
        <w:pStyle w:val="Prrafodelista"/>
        <w:spacing w:line="360" w:lineRule="auto"/>
        <w:ind w:left="360"/>
        <w:jc w:val="both"/>
        <w:rPr>
          <w:rFonts w:ascii="Times New Roman" w:hAnsi="Times New Roman" w:cs="Times New Roman"/>
        </w:rPr>
      </w:pPr>
    </w:p>
    <w:p w14:paraId="3BFFCA3B" w14:textId="77777777" w:rsidR="00FA090C" w:rsidRPr="007C7167" w:rsidRDefault="007A4274" w:rsidP="007C7167">
      <w:pPr>
        <w:spacing w:line="360" w:lineRule="auto"/>
        <w:jc w:val="both"/>
        <w:rPr>
          <w:rFonts w:ascii="Times New Roman" w:hAnsi="Times New Roman" w:cs="Times New Roman"/>
        </w:rPr>
      </w:pPr>
      <w:r w:rsidRPr="007C7167">
        <w:rPr>
          <w:rFonts w:ascii="Times New Roman" w:hAnsi="Times New Roman" w:cs="Times New Roman"/>
        </w:rPr>
        <w:t>Este análisis de la población nos ayudará a observar los municipios</w:t>
      </w:r>
      <w:r w:rsidR="007C7167" w:rsidRPr="007C7167">
        <w:rPr>
          <w:rFonts w:ascii="Times New Roman" w:hAnsi="Times New Roman" w:cs="Times New Roman"/>
        </w:rPr>
        <w:t xml:space="preserve"> que envejecen más rápidamente, </w:t>
      </w:r>
      <w:r w:rsidR="007929E0" w:rsidRPr="007C7167">
        <w:rPr>
          <w:rFonts w:ascii="Times New Roman" w:hAnsi="Times New Roman" w:cs="Times New Roman"/>
        </w:rPr>
        <w:t>en los que hay un</w:t>
      </w:r>
      <w:r w:rsidR="00F430CB">
        <w:rPr>
          <w:rFonts w:ascii="Times New Roman" w:hAnsi="Times New Roman" w:cs="Times New Roman"/>
        </w:rPr>
        <w:t xml:space="preserve"> menor</w:t>
      </w:r>
      <w:r w:rsidR="009F205B">
        <w:rPr>
          <w:rFonts w:ascii="Times New Roman" w:hAnsi="Times New Roman" w:cs="Times New Roman"/>
        </w:rPr>
        <w:t xml:space="preserve"> número de nacimientos, un</w:t>
      </w:r>
      <w:r w:rsidR="007929E0" w:rsidRPr="007C7167">
        <w:rPr>
          <w:rFonts w:ascii="Times New Roman" w:hAnsi="Times New Roman" w:cs="Times New Roman"/>
        </w:rPr>
        <w:t xml:space="preserve"> mayor índice de mortalidad y aquellos que están al borde su desaparición. </w:t>
      </w:r>
    </w:p>
    <w:p w14:paraId="5EFDFCDE" w14:textId="77777777" w:rsidR="00FA090C" w:rsidRDefault="006B0A77" w:rsidP="006B0A77">
      <w:pPr>
        <w:spacing w:line="360" w:lineRule="auto"/>
        <w:jc w:val="both"/>
        <w:rPr>
          <w:rFonts w:ascii="Times New Roman" w:hAnsi="Times New Roman" w:cs="Times New Roman"/>
        </w:rPr>
      </w:pPr>
      <w:r>
        <w:rPr>
          <w:rFonts w:ascii="Times New Roman" w:hAnsi="Times New Roman" w:cs="Times New Roman"/>
        </w:rPr>
        <w:t xml:space="preserve">En el </w:t>
      </w:r>
      <w:r w:rsidRPr="006B0A77">
        <w:rPr>
          <w:rFonts w:ascii="Times New Roman" w:hAnsi="Times New Roman" w:cs="Times New Roman"/>
          <w:u w:val="single"/>
        </w:rPr>
        <w:t>ámbito socioeconómico</w:t>
      </w:r>
      <w:r>
        <w:rPr>
          <w:rFonts w:ascii="Times New Roman" w:hAnsi="Times New Roman" w:cs="Times New Roman"/>
        </w:rPr>
        <w:t xml:space="preserve">: </w:t>
      </w:r>
    </w:p>
    <w:p w14:paraId="50DABCC5" w14:textId="77777777" w:rsidR="000E25E3" w:rsidRDefault="00371E93" w:rsidP="00C4329B">
      <w:pPr>
        <w:pStyle w:val="Prrafodelista"/>
        <w:numPr>
          <w:ilvl w:val="0"/>
          <w:numId w:val="4"/>
        </w:numPr>
        <w:spacing w:line="360" w:lineRule="auto"/>
        <w:jc w:val="both"/>
        <w:rPr>
          <w:rFonts w:ascii="Times New Roman" w:hAnsi="Times New Roman" w:cs="Times New Roman"/>
        </w:rPr>
      </w:pPr>
      <w:r>
        <w:rPr>
          <w:rFonts w:ascii="Times New Roman" w:hAnsi="Times New Roman" w:cs="Times New Roman"/>
        </w:rPr>
        <w:t>El</w:t>
      </w:r>
      <w:r w:rsidR="003A485C">
        <w:rPr>
          <w:rFonts w:ascii="Times New Roman" w:hAnsi="Times New Roman" w:cs="Times New Roman"/>
        </w:rPr>
        <w:t xml:space="preserve"> Ministerio de Hacienda, a través del cual a partir de febrero de 2017, las dos Comisiones de Expertos revisarán los modelos de fina</w:t>
      </w:r>
      <w:r w:rsidR="009463F1">
        <w:rPr>
          <w:rFonts w:ascii="Times New Roman" w:hAnsi="Times New Roman" w:cs="Times New Roman"/>
        </w:rPr>
        <w:t xml:space="preserve">nciación autonómica y local. Además, </w:t>
      </w:r>
      <w:r w:rsidR="000E25E3">
        <w:rPr>
          <w:rFonts w:ascii="Times New Roman" w:hAnsi="Times New Roman" w:cs="Times New Roman"/>
        </w:rPr>
        <w:t>en su web se puede encontrar la asignación territorial de valores de producción de la renta bruta nivel municipal. Así mismo, podemos obtener los resultados de los presupuestos municipales y</w:t>
      </w:r>
      <w:r w:rsidR="00BD61EF">
        <w:rPr>
          <w:rFonts w:ascii="Times New Roman" w:hAnsi="Times New Roman" w:cs="Times New Roman"/>
        </w:rPr>
        <w:t xml:space="preserve"> los datos relativos al gasto, </w:t>
      </w:r>
      <w:r w:rsidR="000E25E3">
        <w:rPr>
          <w:rFonts w:ascii="Times New Roman" w:hAnsi="Times New Roman" w:cs="Times New Roman"/>
        </w:rPr>
        <w:t>la deuda pública y la inversión que realizan en las distintas áreas</w:t>
      </w:r>
      <w:r w:rsidR="00BD61EF">
        <w:rPr>
          <w:rFonts w:ascii="Times New Roman" w:hAnsi="Times New Roman" w:cs="Times New Roman"/>
        </w:rPr>
        <w:t xml:space="preserve">. Se puede visualizar a través del siguiente enlace </w:t>
      </w:r>
      <w:hyperlink r:id="rId7" w:history="1">
        <w:r w:rsidR="00BD61EF" w:rsidRPr="00BD61EF">
          <w:rPr>
            <w:rStyle w:val="Hipervnculo"/>
            <w:rFonts w:ascii="Times New Roman" w:hAnsi="Times New Roman" w:cs="Times New Roman"/>
          </w:rPr>
          <w:t>https://presupuestos.gobierto.es/</w:t>
        </w:r>
      </w:hyperlink>
      <w:r w:rsidR="00BD61EF">
        <w:rPr>
          <w:rFonts w:ascii="Times New Roman" w:hAnsi="Times New Roman" w:cs="Times New Roman"/>
        </w:rPr>
        <w:t xml:space="preserve"> . </w:t>
      </w:r>
      <w:r w:rsidR="00E3347B">
        <w:rPr>
          <w:rFonts w:ascii="Times New Roman" w:hAnsi="Times New Roman" w:cs="Times New Roman"/>
        </w:rPr>
        <w:t xml:space="preserve">Con estas cifras, podemos comparar las diferencias económicas entre los municipios escogidos y ver los porcentajes que saldrían entre los niveles de empleo y paro. </w:t>
      </w:r>
      <w:r w:rsidR="00C4329B">
        <w:rPr>
          <w:rFonts w:ascii="Times New Roman" w:hAnsi="Times New Roman" w:cs="Times New Roman"/>
        </w:rPr>
        <w:t xml:space="preserve">Por último, podemos mencionar la Encuesta de Condiciones de Vida (ECV) y las políticas que se llevan a cabo en las localidades escogidas. Leer más aquí: </w:t>
      </w:r>
      <w:hyperlink r:id="rId8" w:history="1">
        <w:r w:rsidR="00C4329B" w:rsidRPr="00535733">
          <w:rPr>
            <w:rStyle w:val="Hipervnculo"/>
            <w:rFonts w:ascii="Times New Roman" w:hAnsi="Times New Roman" w:cs="Times New Roman"/>
          </w:rPr>
          <w:t>http://www.ine.es/prensa/ecv_prensa.htm</w:t>
        </w:r>
      </w:hyperlink>
      <w:r w:rsidR="00C4329B">
        <w:rPr>
          <w:rFonts w:ascii="Times New Roman" w:hAnsi="Times New Roman" w:cs="Times New Roman"/>
        </w:rPr>
        <w:t xml:space="preserve"> . </w:t>
      </w:r>
    </w:p>
    <w:p w14:paraId="7288AF86" w14:textId="77777777" w:rsidR="003D2439" w:rsidRDefault="003D2439" w:rsidP="003D2439">
      <w:pPr>
        <w:pStyle w:val="Prrafodelista"/>
        <w:numPr>
          <w:ilvl w:val="0"/>
          <w:numId w:val="4"/>
        </w:numPr>
        <w:spacing w:line="360" w:lineRule="auto"/>
        <w:jc w:val="both"/>
        <w:rPr>
          <w:rFonts w:ascii="Times New Roman" w:hAnsi="Times New Roman" w:cs="Times New Roman"/>
        </w:rPr>
      </w:pPr>
      <w:r>
        <w:rPr>
          <w:rFonts w:ascii="Times New Roman" w:hAnsi="Times New Roman" w:cs="Times New Roman"/>
        </w:rPr>
        <w:t xml:space="preserve">Dentro de este apartado podemos encontrar como fuente el </w:t>
      </w:r>
      <w:proofErr w:type="spellStart"/>
      <w:r>
        <w:rPr>
          <w:rFonts w:ascii="Times New Roman" w:hAnsi="Times New Roman" w:cs="Times New Roman"/>
        </w:rPr>
        <w:t>Eurostat</w:t>
      </w:r>
      <w:proofErr w:type="spellEnd"/>
      <w:r>
        <w:rPr>
          <w:rFonts w:ascii="Times New Roman" w:hAnsi="Times New Roman" w:cs="Times New Roman"/>
        </w:rPr>
        <w:t xml:space="preserve">, oficina estadística de la Comisión Europea. De aquí podemos extraer datos a nivel nacional y centrándonos en la temática que nos ocupa, como la población, condiciones sociales y actividades como la agricultura, la ganadería y el pequeño comercio. Podemos establecer comparaciones con los demás países de la Unión Europea. Referencia: </w:t>
      </w:r>
      <w:hyperlink r:id="rId9" w:history="1">
        <w:r w:rsidRPr="00AA1C5F">
          <w:rPr>
            <w:rStyle w:val="Hipervnculo"/>
            <w:rFonts w:ascii="Times New Roman" w:hAnsi="Times New Roman" w:cs="Times New Roman"/>
          </w:rPr>
          <w:t>http://ec.europa.eu/eurostat/data/database</w:t>
        </w:r>
      </w:hyperlink>
    </w:p>
    <w:p w14:paraId="00C29F58" w14:textId="77777777" w:rsidR="005D2F2D" w:rsidRDefault="005D2F2D" w:rsidP="005D2F2D">
      <w:pPr>
        <w:pStyle w:val="Prrafodelista"/>
        <w:numPr>
          <w:ilvl w:val="0"/>
          <w:numId w:val="4"/>
        </w:numPr>
        <w:spacing w:line="360" w:lineRule="auto"/>
        <w:jc w:val="both"/>
        <w:rPr>
          <w:rFonts w:ascii="Times New Roman" w:hAnsi="Times New Roman" w:cs="Times New Roman"/>
        </w:rPr>
      </w:pPr>
      <w:r>
        <w:rPr>
          <w:rFonts w:ascii="Times New Roman" w:hAnsi="Times New Roman" w:cs="Times New Roman"/>
        </w:rPr>
        <w:t>El Ministerio de Agricultura y Pesca, Alimentación y Medio Ambiente nos ofrece un catálogo de datos del cual podemos obtener información relevante para nuestro proyecto. Nos podemos centrar en el Sistema de Información Geográfica de Parcelas Agrícolas (SIGPAC) el cual nos puede otorgar una visión del terreno ocupado en la comunidad por las prácticas agrícolas. Referencia:</w:t>
      </w:r>
      <w:hyperlink r:id="rId10" w:history="1">
        <w:r w:rsidRPr="00AA1C5F">
          <w:rPr>
            <w:rStyle w:val="Hipervnculo"/>
            <w:rFonts w:ascii="Times New Roman" w:hAnsi="Times New Roman" w:cs="Times New Roman"/>
          </w:rPr>
          <w:t>http://www.mapama.gob.es/es/agricultura/temas/sistema-de-informacion-geografica-de-parcelas-agricolas-sigpac-/</w:t>
        </w:r>
      </w:hyperlink>
    </w:p>
    <w:p w14:paraId="4567A997" w14:textId="77777777" w:rsidR="00502C6C" w:rsidRPr="00502C6C" w:rsidRDefault="005801F9" w:rsidP="00502C6C">
      <w:pPr>
        <w:pStyle w:val="Prrafodelista"/>
        <w:numPr>
          <w:ilvl w:val="0"/>
          <w:numId w:val="4"/>
        </w:numPr>
        <w:spacing w:line="360" w:lineRule="auto"/>
        <w:jc w:val="both"/>
        <w:rPr>
          <w:rFonts w:ascii="Times New Roman" w:hAnsi="Times New Roman" w:cs="Times New Roman"/>
        </w:rPr>
      </w:pPr>
      <w:r>
        <w:rPr>
          <w:rFonts w:ascii="Times New Roman" w:hAnsi="Times New Roman" w:cs="Times New Roman"/>
        </w:rPr>
        <w:t xml:space="preserve">El Ministerio de Economía, Industria y Competitividad también puede formar parte del listado de fuentes útiles para el proyecto a desarrollar. Dentro de este apartado nos centraremos de forma </w:t>
      </w:r>
      <w:r w:rsidR="00785AA9">
        <w:rPr>
          <w:rFonts w:ascii="Times New Roman" w:hAnsi="Times New Roman" w:cs="Times New Roman"/>
        </w:rPr>
        <w:t xml:space="preserve">esencial en la convocatoria que se hará vigente el próximo 27 de Marzo para la concesión de subvenciones a jóvenes de más 16 años y menores de 30 años, para empresas de cualquier sector en actividades comerciales del programa operativo de empleo juvenil. Referencia: </w:t>
      </w:r>
      <w:hyperlink r:id="rId11" w:history="1">
        <w:r w:rsidR="00785AA9" w:rsidRPr="00AA1C5F">
          <w:rPr>
            <w:rStyle w:val="Hipervnculo"/>
            <w:rFonts w:ascii="Times New Roman" w:hAnsi="Times New Roman" w:cs="Times New Roman"/>
          </w:rPr>
          <w:t>http://www.ipyme.org/es-ES/BBDD/Paginas/HomeBBDD.aspx</w:t>
        </w:r>
      </w:hyperlink>
      <w:r w:rsidR="00785AA9">
        <w:rPr>
          <w:rFonts w:ascii="Times New Roman" w:hAnsi="Times New Roman" w:cs="Times New Roman"/>
        </w:rPr>
        <w:t xml:space="preserve"> </w:t>
      </w:r>
    </w:p>
    <w:p w14:paraId="3F7E53E0" w14:textId="77777777" w:rsidR="00751FC3" w:rsidRDefault="00751FC3" w:rsidP="00935CF5">
      <w:pPr>
        <w:spacing w:line="360" w:lineRule="auto"/>
        <w:jc w:val="both"/>
        <w:rPr>
          <w:rFonts w:ascii="Times New Roman" w:hAnsi="Times New Roman" w:cs="Times New Roman"/>
        </w:rPr>
      </w:pPr>
    </w:p>
    <w:p w14:paraId="34E1EFA8" w14:textId="77777777" w:rsidR="00935CF5" w:rsidRPr="00935CF5" w:rsidRDefault="00935CF5" w:rsidP="00935CF5">
      <w:pPr>
        <w:spacing w:line="360" w:lineRule="auto"/>
        <w:jc w:val="both"/>
        <w:rPr>
          <w:rFonts w:ascii="Times New Roman" w:hAnsi="Times New Roman" w:cs="Times New Roman"/>
        </w:rPr>
      </w:pPr>
      <w:r>
        <w:rPr>
          <w:rFonts w:ascii="Times New Roman" w:hAnsi="Times New Roman" w:cs="Times New Roman"/>
        </w:rPr>
        <w:lastRenderedPageBreak/>
        <w:t xml:space="preserve">En el </w:t>
      </w:r>
      <w:r w:rsidRPr="00935CF5">
        <w:rPr>
          <w:rFonts w:ascii="Times New Roman" w:hAnsi="Times New Roman" w:cs="Times New Roman"/>
          <w:u w:val="single"/>
        </w:rPr>
        <w:t>ámbito laboral</w:t>
      </w:r>
      <w:r>
        <w:rPr>
          <w:rFonts w:ascii="Times New Roman" w:hAnsi="Times New Roman" w:cs="Times New Roman"/>
        </w:rPr>
        <w:t xml:space="preserve">: </w:t>
      </w:r>
    </w:p>
    <w:p w14:paraId="5AB3D141" w14:textId="77777777" w:rsidR="00935CF5" w:rsidRDefault="00624465" w:rsidP="00C4329B">
      <w:pPr>
        <w:pStyle w:val="Prrafodelista"/>
        <w:numPr>
          <w:ilvl w:val="0"/>
          <w:numId w:val="4"/>
        </w:numPr>
        <w:spacing w:line="360" w:lineRule="auto"/>
        <w:jc w:val="both"/>
        <w:rPr>
          <w:rFonts w:ascii="Times New Roman" w:hAnsi="Times New Roman" w:cs="Times New Roman"/>
        </w:rPr>
      </w:pPr>
      <w:r>
        <w:rPr>
          <w:rFonts w:ascii="Times New Roman" w:hAnsi="Times New Roman" w:cs="Times New Roman"/>
        </w:rPr>
        <w:t>La Encuesta de Población Activa (EPA) que se realiza trimestralmente la podríamos utilizar</w:t>
      </w:r>
      <w:r w:rsidR="00935CF5">
        <w:rPr>
          <w:rFonts w:ascii="Times New Roman" w:hAnsi="Times New Roman" w:cs="Times New Roman"/>
        </w:rPr>
        <w:t>, pero no sabemos concretamente si existen datos actualizados a nivel municipal.</w:t>
      </w:r>
    </w:p>
    <w:p w14:paraId="3F6F808E" w14:textId="77777777" w:rsidR="007B44C0" w:rsidRDefault="00935CF5" w:rsidP="00C4329B">
      <w:pPr>
        <w:pStyle w:val="Prrafodelista"/>
        <w:numPr>
          <w:ilvl w:val="0"/>
          <w:numId w:val="4"/>
        </w:numPr>
        <w:spacing w:line="360" w:lineRule="auto"/>
        <w:jc w:val="both"/>
        <w:rPr>
          <w:rFonts w:ascii="Times New Roman" w:hAnsi="Times New Roman" w:cs="Times New Roman"/>
        </w:rPr>
      </w:pPr>
      <w:r>
        <w:rPr>
          <w:rFonts w:ascii="Times New Roman" w:hAnsi="Times New Roman" w:cs="Times New Roman"/>
        </w:rPr>
        <w:t xml:space="preserve">El Servicio Público de Empleo Estatal  (SEPE) está disponible en la web y desarrolla datos e información a nivel local del paro, dividido por sectores. </w:t>
      </w:r>
    </w:p>
    <w:p w14:paraId="33A3AE8A" w14:textId="77777777" w:rsidR="007F0CF3" w:rsidRDefault="007F0CF3" w:rsidP="00C4329B">
      <w:pPr>
        <w:pStyle w:val="Prrafodelista"/>
        <w:numPr>
          <w:ilvl w:val="0"/>
          <w:numId w:val="4"/>
        </w:numPr>
        <w:spacing w:line="360" w:lineRule="auto"/>
        <w:jc w:val="both"/>
        <w:rPr>
          <w:rFonts w:ascii="Times New Roman" w:hAnsi="Times New Roman" w:cs="Times New Roman"/>
        </w:rPr>
      </w:pPr>
      <w:r>
        <w:rPr>
          <w:rFonts w:ascii="Times New Roman" w:hAnsi="Times New Roman" w:cs="Times New Roman"/>
        </w:rPr>
        <w:t xml:space="preserve">Además, una vez identificadas las localidades y municipios de estudio, podemos adentrarnos en bases de datos más específicas y recurrir a fuentes personales para detectar las posibles causas y consecuencias que ocurren con la despoblación de lugares rurales. </w:t>
      </w:r>
    </w:p>
    <w:p w14:paraId="296BADA4" w14:textId="77777777" w:rsidR="007F0CF3" w:rsidRDefault="007F0CF3" w:rsidP="007F0CF3">
      <w:pPr>
        <w:spacing w:line="360" w:lineRule="auto"/>
        <w:jc w:val="both"/>
        <w:rPr>
          <w:rFonts w:ascii="Times New Roman" w:hAnsi="Times New Roman" w:cs="Times New Roman"/>
        </w:rPr>
      </w:pPr>
      <w:r>
        <w:rPr>
          <w:rFonts w:ascii="Times New Roman" w:hAnsi="Times New Roman" w:cs="Times New Roman"/>
        </w:rPr>
        <w:t xml:space="preserve">En el </w:t>
      </w:r>
      <w:r w:rsidRPr="007F0CF3">
        <w:rPr>
          <w:rFonts w:ascii="Times New Roman" w:hAnsi="Times New Roman" w:cs="Times New Roman"/>
          <w:u w:val="single"/>
        </w:rPr>
        <w:t>ámbito empresarial</w:t>
      </w:r>
      <w:r>
        <w:rPr>
          <w:rFonts w:ascii="Times New Roman" w:hAnsi="Times New Roman" w:cs="Times New Roman"/>
        </w:rPr>
        <w:t xml:space="preserve">: </w:t>
      </w:r>
    </w:p>
    <w:p w14:paraId="22F12753" w14:textId="77777777" w:rsidR="007F0CF3" w:rsidRDefault="007F0CF3" w:rsidP="007F0CF3">
      <w:pPr>
        <w:pStyle w:val="Prrafodelista"/>
        <w:numPr>
          <w:ilvl w:val="0"/>
          <w:numId w:val="5"/>
        </w:numPr>
        <w:spacing w:line="360" w:lineRule="auto"/>
        <w:jc w:val="both"/>
        <w:rPr>
          <w:rFonts w:ascii="Times New Roman" w:hAnsi="Times New Roman" w:cs="Times New Roman"/>
        </w:rPr>
      </w:pPr>
      <w:r>
        <w:rPr>
          <w:rFonts w:ascii="Times New Roman" w:hAnsi="Times New Roman" w:cs="Times New Roman"/>
        </w:rPr>
        <w:t xml:space="preserve">Podemos acudir a la base de datos del Registro Mercantil Central es la institución oficial de publicidad, tal y como indica en su propia página web </w:t>
      </w:r>
      <w:hyperlink r:id="rId12" w:history="1">
        <w:r w:rsidRPr="00535733">
          <w:rPr>
            <w:rStyle w:val="Hipervnculo"/>
            <w:rFonts w:ascii="Times New Roman" w:hAnsi="Times New Roman" w:cs="Times New Roman"/>
          </w:rPr>
          <w:t>http://www.rmc.es/</w:t>
        </w:r>
      </w:hyperlink>
      <w:r>
        <w:rPr>
          <w:rFonts w:ascii="Times New Roman" w:hAnsi="Times New Roman" w:cs="Times New Roman"/>
        </w:rPr>
        <w:t xml:space="preserve"> y cuenta con datos de creación de empresas también por sectores. </w:t>
      </w:r>
      <w:r w:rsidR="00A66F78">
        <w:rPr>
          <w:rFonts w:ascii="Times New Roman" w:hAnsi="Times New Roman" w:cs="Times New Roman"/>
        </w:rPr>
        <w:t xml:space="preserve">A partir de la visualización de los datos que obtendremos tras su análisis, primero a nivel de provincias y en segundo lugar, a nivel local, identificaremos qué y cuáles son las empresas que nacen en estos territorios –ya sean familiares, autóctonas o autónomas-. </w:t>
      </w:r>
    </w:p>
    <w:p w14:paraId="187E5E37" w14:textId="77777777" w:rsidR="00A66F78" w:rsidRDefault="00A66F78" w:rsidP="00A66F78">
      <w:pPr>
        <w:spacing w:line="360" w:lineRule="auto"/>
        <w:jc w:val="both"/>
        <w:rPr>
          <w:rFonts w:ascii="Times New Roman" w:hAnsi="Times New Roman" w:cs="Times New Roman"/>
        </w:rPr>
      </w:pPr>
      <w:r>
        <w:rPr>
          <w:rFonts w:ascii="Times New Roman" w:hAnsi="Times New Roman" w:cs="Times New Roman"/>
        </w:rPr>
        <w:t xml:space="preserve">En el </w:t>
      </w:r>
      <w:r w:rsidRPr="00A66F78">
        <w:rPr>
          <w:rFonts w:ascii="Times New Roman" w:hAnsi="Times New Roman" w:cs="Times New Roman"/>
          <w:u w:val="single"/>
        </w:rPr>
        <w:t>ámbito humano</w:t>
      </w:r>
      <w:r>
        <w:rPr>
          <w:rFonts w:ascii="Times New Roman" w:hAnsi="Times New Roman" w:cs="Times New Roman"/>
        </w:rPr>
        <w:t xml:space="preserve">: </w:t>
      </w:r>
    </w:p>
    <w:p w14:paraId="42F12D43" w14:textId="77777777" w:rsidR="00B06014" w:rsidRDefault="00496D1D" w:rsidP="00A66F78">
      <w:pPr>
        <w:pStyle w:val="Prrafodelista"/>
        <w:numPr>
          <w:ilvl w:val="0"/>
          <w:numId w:val="5"/>
        </w:numPr>
        <w:spacing w:line="360" w:lineRule="auto"/>
        <w:jc w:val="both"/>
        <w:rPr>
          <w:rFonts w:ascii="Times New Roman" w:hAnsi="Times New Roman" w:cs="Times New Roman"/>
        </w:rPr>
      </w:pPr>
      <w:r>
        <w:rPr>
          <w:rFonts w:ascii="Times New Roman" w:hAnsi="Times New Roman" w:cs="Times New Roman"/>
        </w:rPr>
        <w:t xml:space="preserve">Una vez que hayamos recogido y contextualizado todos los datos encontrados, intentaremos contactar con personas de estos municipios y hacer entrevistas personales con las instituciones que los gobiernan, </w:t>
      </w:r>
      <w:r w:rsidR="005F5898">
        <w:rPr>
          <w:rFonts w:ascii="Times New Roman" w:hAnsi="Times New Roman" w:cs="Times New Roman"/>
        </w:rPr>
        <w:t>como pueden ser</w:t>
      </w:r>
      <w:r>
        <w:rPr>
          <w:rFonts w:ascii="Times New Roman" w:hAnsi="Times New Roman" w:cs="Times New Roman"/>
        </w:rPr>
        <w:t xml:space="preserve"> los alcaldes, concejales y otro tipo de personalidades. </w:t>
      </w:r>
      <w:r w:rsidR="0080339E">
        <w:rPr>
          <w:rFonts w:ascii="Times New Roman" w:hAnsi="Times New Roman" w:cs="Times New Roman"/>
        </w:rPr>
        <w:t>Por ello, a partir de la realización de estas entrevistas, analizaremos estas historias de vida y las subiremos a nuestra plataforma web que desarrollaremos en el siguiente párrafo</w:t>
      </w:r>
      <w:r w:rsidR="00B06014">
        <w:rPr>
          <w:rFonts w:ascii="Times New Roman" w:hAnsi="Times New Roman" w:cs="Times New Roman"/>
        </w:rPr>
        <w:t>.</w:t>
      </w:r>
    </w:p>
    <w:p w14:paraId="39622F8B" w14:textId="77777777" w:rsidR="00E768B4" w:rsidRDefault="00E768B4" w:rsidP="00E768B4">
      <w:pPr>
        <w:spacing w:line="360" w:lineRule="auto"/>
        <w:jc w:val="both"/>
        <w:rPr>
          <w:rFonts w:ascii="Times New Roman" w:hAnsi="Times New Roman" w:cs="Times New Roman"/>
        </w:rPr>
      </w:pPr>
      <w:r>
        <w:rPr>
          <w:rFonts w:ascii="Times New Roman" w:hAnsi="Times New Roman" w:cs="Times New Roman"/>
        </w:rPr>
        <w:t xml:space="preserve">En el </w:t>
      </w:r>
      <w:r w:rsidRPr="00E768B4">
        <w:rPr>
          <w:rFonts w:ascii="Times New Roman" w:hAnsi="Times New Roman" w:cs="Times New Roman"/>
          <w:u w:val="single"/>
        </w:rPr>
        <w:t>ámbito geográfico</w:t>
      </w:r>
      <w:r>
        <w:rPr>
          <w:rFonts w:ascii="Times New Roman" w:hAnsi="Times New Roman" w:cs="Times New Roman"/>
        </w:rPr>
        <w:t>:</w:t>
      </w:r>
    </w:p>
    <w:p w14:paraId="06C6B6ED" w14:textId="77777777" w:rsidR="00E768B4" w:rsidRPr="00E768B4" w:rsidRDefault="00E768B4" w:rsidP="00E768B4">
      <w:pPr>
        <w:pStyle w:val="Prrafodelista"/>
        <w:numPr>
          <w:ilvl w:val="0"/>
          <w:numId w:val="5"/>
        </w:numPr>
        <w:spacing w:line="360" w:lineRule="auto"/>
        <w:jc w:val="both"/>
        <w:rPr>
          <w:rFonts w:ascii="Times New Roman" w:hAnsi="Times New Roman" w:cs="Times New Roman"/>
        </w:rPr>
      </w:pPr>
      <w:r>
        <w:rPr>
          <w:rFonts w:ascii="Times New Roman" w:hAnsi="Times New Roman" w:cs="Times New Roman"/>
        </w:rPr>
        <w:t xml:space="preserve">En este apartado podemos recurrir a la información que presenta el Centro Nacional de Información Geográfica. La información de esta fuente nos puede servir identificar el punto geográfico donde vamos a centrar nuestra investigación a través de su política de datos pública y descargable. </w:t>
      </w:r>
    </w:p>
    <w:p w14:paraId="106443E5" w14:textId="77777777" w:rsidR="00B06014" w:rsidRDefault="00B06014" w:rsidP="00B06014">
      <w:pPr>
        <w:spacing w:line="360" w:lineRule="auto"/>
        <w:ind w:left="360"/>
        <w:jc w:val="both"/>
        <w:rPr>
          <w:rFonts w:ascii="Times New Roman" w:hAnsi="Times New Roman" w:cs="Times New Roman"/>
        </w:rPr>
      </w:pPr>
    </w:p>
    <w:p w14:paraId="568CA618" w14:textId="2351D9AE" w:rsidR="00B06014" w:rsidRPr="00B06014" w:rsidRDefault="00B06014" w:rsidP="00751FC3">
      <w:pPr>
        <w:spacing w:line="360" w:lineRule="auto"/>
        <w:ind w:left="360"/>
        <w:jc w:val="both"/>
        <w:rPr>
          <w:rFonts w:ascii="Times New Roman" w:hAnsi="Times New Roman" w:cs="Times New Roman"/>
        </w:rPr>
      </w:pPr>
      <w:r>
        <w:rPr>
          <w:rFonts w:ascii="Times New Roman" w:hAnsi="Times New Roman" w:cs="Times New Roman"/>
        </w:rPr>
        <w:t>Para concluir con este apartado, explicaremos el formato de nuestro proyecto. El diseño será una web dinámica y multidisciplinar que contenga varios apartados visiblemente diferenciados, cuya arquitectura esté notablemente estructurada en bloques. El usuario tendrá toda la información recopilada a su total disposición y el formato de la web estará pensado única y exclusivamente para una navegación</w:t>
      </w:r>
      <w:r w:rsidR="00502C6C">
        <w:rPr>
          <w:rFonts w:ascii="Times New Roman" w:hAnsi="Times New Roman" w:cs="Times New Roman"/>
        </w:rPr>
        <w:t xml:space="preserve"> intuitiva y sencilla</w:t>
      </w:r>
      <w:r>
        <w:rPr>
          <w:rFonts w:ascii="Times New Roman" w:hAnsi="Times New Roman" w:cs="Times New Roman"/>
        </w:rPr>
        <w:t xml:space="preserve">. La </w:t>
      </w:r>
      <w:r w:rsidR="00502C6C">
        <w:rPr>
          <w:rFonts w:ascii="Times New Roman" w:hAnsi="Times New Roman" w:cs="Times New Roman"/>
        </w:rPr>
        <w:t xml:space="preserve">inclusión de vídeos, imágenes, </w:t>
      </w:r>
      <w:r>
        <w:rPr>
          <w:rFonts w:ascii="Times New Roman" w:hAnsi="Times New Roman" w:cs="Times New Roman"/>
        </w:rPr>
        <w:t>gráficos</w:t>
      </w:r>
      <w:r w:rsidR="00502C6C">
        <w:rPr>
          <w:rFonts w:ascii="Times New Roman" w:hAnsi="Times New Roman" w:cs="Times New Roman"/>
        </w:rPr>
        <w:t xml:space="preserve"> y mapas interactivos</w:t>
      </w:r>
      <w:r>
        <w:rPr>
          <w:rFonts w:ascii="Times New Roman" w:hAnsi="Times New Roman" w:cs="Times New Roman"/>
        </w:rPr>
        <w:t xml:space="preserve"> aportará más valor a nuestro trabajo y servirá de apoyo al texto redactado. </w:t>
      </w:r>
      <w:r w:rsidR="00502C6C">
        <w:rPr>
          <w:rFonts w:ascii="Times New Roman" w:hAnsi="Times New Roman" w:cs="Times New Roman"/>
        </w:rPr>
        <w:t xml:space="preserve"> Nuestro objetivo principal es construir una herramienta que pueda ser útil para el usuario que demande información </w:t>
      </w:r>
      <w:r w:rsidR="00751FC3">
        <w:rPr>
          <w:rFonts w:ascii="Times New Roman" w:hAnsi="Times New Roman" w:cs="Times New Roman"/>
        </w:rPr>
        <w:t xml:space="preserve">sobre el tema tratado. </w:t>
      </w:r>
      <w:r>
        <w:rPr>
          <w:rFonts w:ascii="Times New Roman" w:hAnsi="Times New Roman" w:cs="Times New Roman"/>
        </w:rPr>
        <w:t xml:space="preserve">Por </w:t>
      </w:r>
      <w:r w:rsidR="00220D18">
        <w:rPr>
          <w:rFonts w:ascii="Times New Roman" w:hAnsi="Times New Roman" w:cs="Times New Roman"/>
        </w:rPr>
        <w:t>ello, nuestra intención no es só</w:t>
      </w:r>
      <w:r>
        <w:rPr>
          <w:rFonts w:ascii="Times New Roman" w:hAnsi="Times New Roman" w:cs="Times New Roman"/>
        </w:rPr>
        <w:t>lo observar, analizar y desarrollar este problema de despoblación rural, sino además traba</w:t>
      </w:r>
      <w:r w:rsidR="00CC6612">
        <w:rPr>
          <w:rFonts w:ascii="Times New Roman" w:hAnsi="Times New Roman" w:cs="Times New Roman"/>
        </w:rPr>
        <w:t>ja</w:t>
      </w:r>
      <w:r>
        <w:rPr>
          <w:rFonts w:ascii="Times New Roman" w:hAnsi="Times New Roman" w:cs="Times New Roman"/>
        </w:rPr>
        <w:t>r desde nuestro propio campo</w:t>
      </w:r>
      <w:r w:rsidR="00751FC3">
        <w:rPr>
          <w:rFonts w:ascii="Times New Roman" w:hAnsi="Times New Roman" w:cs="Times New Roman"/>
        </w:rPr>
        <w:t xml:space="preserve"> </w:t>
      </w:r>
      <w:r>
        <w:rPr>
          <w:rFonts w:ascii="Times New Roman" w:hAnsi="Times New Roman" w:cs="Times New Roman"/>
        </w:rPr>
        <w:lastRenderedPageBreak/>
        <w:t xml:space="preserve">periodístico, interpretando y razonando la información adquirida por todas las fuentes. </w:t>
      </w:r>
      <w:r w:rsidR="00CC6612">
        <w:rPr>
          <w:rFonts w:ascii="Times New Roman" w:hAnsi="Times New Roman" w:cs="Times New Roman"/>
        </w:rPr>
        <w:t xml:space="preserve">En definitiva, </w:t>
      </w:r>
      <w:r w:rsidR="00502C6C">
        <w:rPr>
          <w:rFonts w:ascii="Times New Roman" w:hAnsi="Times New Roman" w:cs="Times New Roman"/>
        </w:rPr>
        <w:t>trataremos de</w:t>
      </w:r>
      <w:r w:rsidR="00CC6612">
        <w:rPr>
          <w:rFonts w:ascii="Times New Roman" w:hAnsi="Times New Roman" w:cs="Times New Roman"/>
        </w:rPr>
        <w:t xml:space="preserve"> definir </w:t>
      </w:r>
      <w:r w:rsidR="00442B14">
        <w:rPr>
          <w:rFonts w:ascii="Times New Roman" w:hAnsi="Times New Roman" w:cs="Times New Roman"/>
        </w:rPr>
        <w:t xml:space="preserve">los </w:t>
      </w:r>
      <w:r w:rsidR="00502C6C">
        <w:rPr>
          <w:rFonts w:ascii="Times New Roman" w:hAnsi="Times New Roman" w:cs="Times New Roman"/>
        </w:rPr>
        <w:t xml:space="preserve">conceptos para que puedan ser utilizados posteriormente ante el interés particular del individuo. </w:t>
      </w:r>
    </w:p>
    <w:p w14:paraId="6CCCCFB1" w14:textId="77777777" w:rsidR="00FA090C" w:rsidRPr="00B71676" w:rsidRDefault="00FA090C" w:rsidP="00442B14">
      <w:pPr>
        <w:spacing w:line="360" w:lineRule="auto"/>
        <w:jc w:val="both"/>
        <w:rPr>
          <w:rFonts w:ascii="Times New Roman" w:hAnsi="Times New Roman" w:cs="Times New Roman"/>
        </w:rPr>
      </w:pPr>
    </w:p>
    <w:p w14:paraId="0848A580" w14:textId="77777777" w:rsidR="00002617" w:rsidRPr="00B71676" w:rsidRDefault="00717D7E" w:rsidP="00B71676">
      <w:pPr>
        <w:spacing w:line="360" w:lineRule="auto"/>
        <w:jc w:val="both"/>
        <w:rPr>
          <w:rFonts w:ascii="Times New Roman" w:hAnsi="Times New Roman" w:cs="Times New Roman"/>
        </w:rPr>
      </w:pPr>
      <w:r w:rsidRPr="00B71676">
        <w:rPr>
          <w:rFonts w:ascii="Times New Roman" w:hAnsi="Times New Roman" w:cs="Times New Roman"/>
          <w:b/>
        </w:rPr>
        <w:t xml:space="preserve"> </w:t>
      </w:r>
    </w:p>
    <w:p w14:paraId="6601DE10" w14:textId="77777777" w:rsidR="00002617" w:rsidRPr="00B71676" w:rsidRDefault="00717D7E" w:rsidP="00502C6C">
      <w:pPr>
        <w:spacing w:line="360" w:lineRule="auto"/>
        <w:jc w:val="both"/>
        <w:rPr>
          <w:rFonts w:ascii="Times New Roman" w:hAnsi="Times New Roman" w:cs="Times New Roman"/>
        </w:rPr>
      </w:pPr>
      <w:r w:rsidRPr="00F80C65">
        <w:rPr>
          <w:rFonts w:ascii="Times New Roman" w:hAnsi="Times New Roman" w:cs="Times New Roman"/>
          <w:b/>
          <w:sz w:val="28"/>
          <w:szCs w:val="28"/>
        </w:rPr>
        <w:t>Requisitos técnicos</w:t>
      </w:r>
    </w:p>
    <w:p w14:paraId="70B0FF59" w14:textId="77777777" w:rsidR="00002617" w:rsidRPr="00B71676" w:rsidRDefault="00717D7E" w:rsidP="00B71676">
      <w:pPr>
        <w:spacing w:line="360" w:lineRule="auto"/>
        <w:jc w:val="both"/>
        <w:rPr>
          <w:rFonts w:ascii="Times New Roman" w:hAnsi="Times New Roman" w:cs="Times New Roman"/>
        </w:rPr>
      </w:pPr>
      <w:r w:rsidRPr="00B71676">
        <w:rPr>
          <w:rFonts w:ascii="Times New Roman" w:hAnsi="Times New Roman" w:cs="Times New Roman"/>
          <w:b/>
        </w:rPr>
        <w:t xml:space="preserve"> </w:t>
      </w:r>
    </w:p>
    <w:p w14:paraId="5140FCFB" w14:textId="77777777" w:rsidR="00002617" w:rsidRDefault="00717D7E" w:rsidP="00B71676">
      <w:pPr>
        <w:spacing w:line="360" w:lineRule="auto"/>
        <w:jc w:val="both"/>
        <w:rPr>
          <w:rFonts w:ascii="Times New Roman" w:hAnsi="Times New Roman" w:cs="Times New Roman"/>
        </w:rPr>
      </w:pPr>
      <w:r w:rsidRPr="00B71676">
        <w:rPr>
          <w:rFonts w:ascii="Times New Roman" w:hAnsi="Times New Roman" w:cs="Times New Roman"/>
        </w:rPr>
        <w:t>Todos y cada uno de los miembros del proyecto deben estar habituados a la utilización de programas procesadores de texto y hojas de cálculo para el análisis de los datos. La parte central del proyecto se centrará en entrevistas personales o historias de vida, por lo que la correcta utilización de material técnico como grabadoras de sonido y/o cámaras fotográficas es esencial.</w:t>
      </w:r>
    </w:p>
    <w:p w14:paraId="45360891" w14:textId="77777777" w:rsidR="006338E7" w:rsidRPr="00B71676" w:rsidRDefault="006338E7" w:rsidP="00B71676">
      <w:pPr>
        <w:spacing w:line="360" w:lineRule="auto"/>
        <w:jc w:val="both"/>
        <w:rPr>
          <w:rFonts w:ascii="Times New Roman" w:hAnsi="Times New Roman" w:cs="Times New Roman"/>
        </w:rPr>
      </w:pPr>
    </w:p>
    <w:p w14:paraId="44F38548" w14:textId="77777777" w:rsidR="00002617" w:rsidRPr="006338E7" w:rsidRDefault="00717D7E" w:rsidP="00502C6C">
      <w:pPr>
        <w:spacing w:line="360" w:lineRule="auto"/>
        <w:jc w:val="both"/>
        <w:rPr>
          <w:rFonts w:ascii="Times New Roman" w:hAnsi="Times New Roman" w:cs="Times New Roman"/>
          <w:sz w:val="28"/>
          <w:szCs w:val="28"/>
        </w:rPr>
      </w:pPr>
      <w:r w:rsidRPr="006338E7">
        <w:rPr>
          <w:rFonts w:ascii="Times New Roman" w:hAnsi="Times New Roman" w:cs="Times New Roman"/>
          <w:b/>
          <w:sz w:val="28"/>
          <w:szCs w:val="28"/>
        </w:rPr>
        <w:t>Descripción del perfil de los colaboradores que requiere el proyecto</w:t>
      </w:r>
    </w:p>
    <w:p w14:paraId="4D4CF67E" w14:textId="77777777" w:rsidR="00002617" w:rsidRPr="00B71676" w:rsidRDefault="00717D7E" w:rsidP="00B71676">
      <w:pPr>
        <w:spacing w:line="360" w:lineRule="auto"/>
        <w:jc w:val="both"/>
        <w:rPr>
          <w:rFonts w:ascii="Times New Roman" w:hAnsi="Times New Roman" w:cs="Times New Roman"/>
        </w:rPr>
      </w:pPr>
      <w:r w:rsidRPr="00B71676">
        <w:rPr>
          <w:rFonts w:ascii="Times New Roman" w:hAnsi="Times New Roman" w:cs="Times New Roman"/>
          <w:b/>
        </w:rPr>
        <w:t xml:space="preserve"> </w:t>
      </w:r>
    </w:p>
    <w:p w14:paraId="1C9929B9" w14:textId="77777777" w:rsidR="00002617" w:rsidRPr="00B71676" w:rsidRDefault="00717D7E" w:rsidP="00B71676">
      <w:pPr>
        <w:spacing w:line="360" w:lineRule="auto"/>
        <w:jc w:val="both"/>
        <w:rPr>
          <w:rFonts w:ascii="Times New Roman" w:hAnsi="Times New Roman" w:cs="Times New Roman"/>
        </w:rPr>
      </w:pPr>
      <w:r w:rsidRPr="00B71676">
        <w:rPr>
          <w:rFonts w:ascii="Times New Roman" w:hAnsi="Times New Roman" w:cs="Times New Roman"/>
        </w:rPr>
        <w:t xml:space="preserve">Adaptación al análisis de diversos datos sobre despoblación y dominar, a nivel básico, distintos gráficos relacionados con la demografía, por ejemplo, pirámides de población. Creación de diversos contenidos a través de esta técnica. Desde la realización de gráficos propios, hasta texto e, incluso, material audiovisual. Perfil periodístico necesario para tratar y dar sentido a los datos recogidos. </w:t>
      </w:r>
    </w:p>
    <w:p w14:paraId="3AE271E7" w14:textId="77777777" w:rsidR="00717D7E" w:rsidRPr="00502C6C" w:rsidRDefault="00717D7E" w:rsidP="00B71676">
      <w:pPr>
        <w:spacing w:line="360" w:lineRule="auto"/>
        <w:jc w:val="both"/>
        <w:rPr>
          <w:rFonts w:ascii="Times New Roman" w:hAnsi="Times New Roman" w:cs="Times New Roman"/>
          <w:b/>
        </w:rPr>
      </w:pPr>
      <w:r w:rsidRPr="00B71676">
        <w:rPr>
          <w:rFonts w:ascii="Times New Roman" w:hAnsi="Times New Roman" w:cs="Times New Roman"/>
          <w:b/>
        </w:rPr>
        <w:t xml:space="preserve"> </w:t>
      </w:r>
    </w:p>
    <w:p w14:paraId="1C3880A3" w14:textId="77777777" w:rsidR="00002617" w:rsidRPr="006338E7" w:rsidRDefault="00717D7E" w:rsidP="00502C6C">
      <w:pPr>
        <w:spacing w:line="360" w:lineRule="auto"/>
        <w:jc w:val="both"/>
        <w:rPr>
          <w:rFonts w:ascii="Times New Roman" w:hAnsi="Times New Roman" w:cs="Times New Roman"/>
          <w:sz w:val="28"/>
          <w:szCs w:val="28"/>
        </w:rPr>
      </w:pPr>
      <w:r w:rsidRPr="006338E7">
        <w:rPr>
          <w:rFonts w:ascii="Times New Roman" w:hAnsi="Times New Roman" w:cs="Times New Roman"/>
          <w:b/>
          <w:sz w:val="28"/>
          <w:szCs w:val="28"/>
        </w:rPr>
        <w:t>Otros requisitos con estimación de presupuesto</w:t>
      </w:r>
    </w:p>
    <w:p w14:paraId="3EABBF43" w14:textId="77777777" w:rsidR="00002617" w:rsidRPr="00B71676" w:rsidRDefault="00002617" w:rsidP="00B71676">
      <w:pPr>
        <w:spacing w:line="360" w:lineRule="auto"/>
        <w:ind w:hanging="360"/>
        <w:jc w:val="both"/>
        <w:rPr>
          <w:rFonts w:ascii="Times New Roman" w:hAnsi="Times New Roman" w:cs="Times New Roman"/>
        </w:rPr>
      </w:pPr>
    </w:p>
    <w:p w14:paraId="5DD54335" w14:textId="77777777" w:rsidR="00002617" w:rsidRPr="00B71676" w:rsidRDefault="00717D7E" w:rsidP="00B71676">
      <w:pPr>
        <w:spacing w:line="360" w:lineRule="auto"/>
        <w:jc w:val="both"/>
        <w:rPr>
          <w:rFonts w:ascii="Times New Roman" w:hAnsi="Times New Roman" w:cs="Times New Roman"/>
        </w:rPr>
      </w:pPr>
      <w:r w:rsidRPr="00B71676">
        <w:rPr>
          <w:rFonts w:ascii="Times New Roman" w:hAnsi="Times New Roman" w:cs="Times New Roman"/>
        </w:rPr>
        <w:t>Ninguno</w:t>
      </w:r>
    </w:p>
    <w:p w14:paraId="5980283C" w14:textId="77777777" w:rsidR="00502C6C" w:rsidRDefault="00502C6C" w:rsidP="006338E7">
      <w:pPr>
        <w:spacing w:line="360" w:lineRule="auto"/>
        <w:jc w:val="both"/>
        <w:rPr>
          <w:rFonts w:ascii="Times New Roman" w:hAnsi="Times New Roman" w:cs="Times New Roman"/>
        </w:rPr>
      </w:pPr>
    </w:p>
    <w:p w14:paraId="249479CA" w14:textId="77777777" w:rsidR="006338E7" w:rsidRDefault="00717D7E" w:rsidP="00B71676">
      <w:pPr>
        <w:spacing w:line="360" w:lineRule="auto"/>
        <w:jc w:val="both"/>
        <w:rPr>
          <w:rFonts w:ascii="Times New Roman" w:hAnsi="Times New Roman" w:cs="Times New Roman"/>
          <w:sz w:val="28"/>
          <w:szCs w:val="28"/>
        </w:rPr>
      </w:pPr>
      <w:r w:rsidRPr="006338E7">
        <w:rPr>
          <w:rFonts w:ascii="Times New Roman" w:hAnsi="Times New Roman" w:cs="Times New Roman"/>
          <w:b/>
          <w:sz w:val="28"/>
          <w:szCs w:val="28"/>
        </w:rPr>
        <w:t>Calendario de producción</w:t>
      </w:r>
    </w:p>
    <w:p w14:paraId="6F10F4C0" w14:textId="77777777" w:rsidR="00002617" w:rsidRPr="00B71676" w:rsidRDefault="00717D7E" w:rsidP="00B71676">
      <w:pPr>
        <w:spacing w:line="360" w:lineRule="auto"/>
        <w:jc w:val="both"/>
        <w:rPr>
          <w:rFonts w:ascii="Times New Roman" w:hAnsi="Times New Roman" w:cs="Times New Roman"/>
        </w:rPr>
      </w:pPr>
      <w:r w:rsidRPr="00B71676">
        <w:rPr>
          <w:rFonts w:ascii="Times New Roman" w:hAnsi="Times New Roman" w:cs="Times New Roman"/>
        </w:rPr>
        <w:t>Análisis de los datos encontrados en las distintas fuentes de información consultadas, dar sentido a esos datos analizados a través del tratamiento informativo y, a partir de ellos, establecer diversas conclusiones que serán utilizadas en las consultas personales: 3 semanas</w:t>
      </w:r>
    </w:p>
    <w:p w14:paraId="788A56B1" w14:textId="77777777" w:rsidR="00002617" w:rsidRPr="00B71676" w:rsidRDefault="00002617" w:rsidP="00B71676">
      <w:pPr>
        <w:spacing w:line="360" w:lineRule="auto"/>
        <w:jc w:val="both"/>
        <w:rPr>
          <w:rFonts w:ascii="Times New Roman" w:hAnsi="Times New Roman" w:cs="Times New Roman"/>
        </w:rPr>
      </w:pPr>
    </w:p>
    <w:p w14:paraId="6E2CC8B2" w14:textId="77777777" w:rsidR="00002617" w:rsidRPr="00B71676" w:rsidRDefault="00717D7E" w:rsidP="00B71676">
      <w:pPr>
        <w:spacing w:line="360" w:lineRule="auto"/>
        <w:jc w:val="both"/>
        <w:rPr>
          <w:rFonts w:ascii="Times New Roman" w:hAnsi="Times New Roman" w:cs="Times New Roman"/>
        </w:rPr>
      </w:pPr>
      <w:r w:rsidRPr="00B71676">
        <w:rPr>
          <w:rFonts w:ascii="Times New Roman" w:hAnsi="Times New Roman" w:cs="Times New Roman"/>
        </w:rPr>
        <w:t>Realización de entrevistas e historias de vida: 2 o 3 semanas</w:t>
      </w:r>
    </w:p>
    <w:p w14:paraId="471C535E" w14:textId="77777777" w:rsidR="00002617" w:rsidRPr="00B71676" w:rsidRDefault="00002617" w:rsidP="00B71676">
      <w:pPr>
        <w:spacing w:line="360" w:lineRule="auto"/>
        <w:jc w:val="both"/>
        <w:rPr>
          <w:rFonts w:ascii="Times New Roman" w:hAnsi="Times New Roman" w:cs="Times New Roman"/>
        </w:rPr>
      </w:pPr>
    </w:p>
    <w:p w14:paraId="1FDFAF3D" w14:textId="558AEF8B" w:rsidR="00002617" w:rsidRDefault="00717D7E" w:rsidP="00B71676">
      <w:pPr>
        <w:spacing w:line="360" w:lineRule="auto"/>
        <w:jc w:val="both"/>
        <w:rPr>
          <w:rFonts w:ascii="Times New Roman" w:hAnsi="Times New Roman" w:cs="Times New Roman"/>
        </w:rPr>
      </w:pPr>
      <w:r w:rsidRPr="00B71676">
        <w:rPr>
          <w:rFonts w:ascii="Times New Roman" w:hAnsi="Times New Roman" w:cs="Times New Roman"/>
        </w:rPr>
        <w:t xml:space="preserve">Tratamiento de la información extraída de las entrevistas personales y las historias de vida </w:t>
      </w:r>
      <w:r w:rsidR="006338E7">
        <w:rPr>
          <w:rFonts w:ascii="Times New Roman" w:hAnsi="Times New Roman" w:cs="Times New Roman"/>
        </w:rPr>
        <w:t>para dejar sobre la mesa diverso</w:t>
      </w:r>
      <w:r w:rsidRPr="00B71676">
        <w:rPr>
          <w:rFonts w:ascii="Times New Roman" w:hAnsi="Times New Roman" w:cs="Times New Roman"/>
        </w:rPr>
        <w:t xml:space="preserve">s </w:t>
      </w:r>
      <w:r w:rsidR="006338E7">
        <w:rPr>
          <w:rFonts w:ascii="Times New Roman" w:hAnsi="Times New Roman" w:cs="Times New Roman"/>
        </w:rPr>
        <w:t>testimonios –seleccionados previa y exhaustivamente-, que puedan invitar a una</w:t>
      </w:r>
      <w:r w:rsidRPr="00B71676">
        <w:rPr>
          <w:rFonts w:ascii="Times New Roman" w:hAnsi="Times New Roman" w:cs="Times New Roman"/>
        </w:rPr>
        <w:t xml:space="preserve"> reflexión del público objetivo. </w:t>
      </w:r>
    </w:p>
    <w:p w14:paraId="4E147A71" w14:textId="77777777" w:rsidR="00BB1863" w:rsidRDefault="00BB1863" w:rsidP="00B71676">
      <w:pPr>
        <w:spacing w:line="360" w:lineRule="auto"/>
        <w:jc w:val="both"/>
        <w:rPr>
          <w:rFonts w:ascii="Times New Roman" w:hAnsi="Times New Roman" w:cs="Times New Roman"/>
        </w:rPr>
      </w:pPr>
    </w:p>
    <w:p w14:paraId="02AA1DD1" w14:textId="77777777" w:rsidR="00BB1863" w:rsidRDefault="00BB1863" w:rsidP="00B71676">
      <w:pPr>
        <w:spacing w:line="360" w:lineRule="auto"/>
        <w:jc w:val="both"/>
        <w:rPr>
          <w:rFonts w:ascii="Times New Roman" w:hAnsi="Times New Roman" w:cs="Times New Roman"/>
        </w:rPr>
      </w:pPr>
    </w:p>
    <w:p w14:paraId="7A07B261" w14:textId="77777777" w:rsidR="00751FC3" w:rsidRPr="00B71676" w:rsidRDefault="00751FC3" w:rsidP="00B71676">
      <w:pPr>
        <w:spacing w:line="360" w:lineRule="auto"/>
        <w:jc w:val="both"/>
        <w:rPr>
          <w:rFonts w:ascii="Times New Roman" w:hAnsi="Times New Roman" w:cs="Times New Roman"/>
        </w:rPr>
      </w:pPr>
    </w:p>
    <w:p w14:paraId="635279C5" w14:textId="77777777" w:rsidR="00002617" w:rsidRPr="00B71676" w:rsidRDefault="00717D7E" w:rsidP="00B71676">
      <w:pPr>
        <w:spacing w:line="360" w:lineRule="auto"/>
        <w:ind w:hanging="360"/>
        <w:jc w:val="both"/>
        <w:rPr>
          <w:rFonts w:ascii="Times New Roman" w:hAnsi="Times New Roman" w:cs="Times New Roman"/>
        </w:rPr>
      </w:pPr>
      <w:r w:rsidRPr="00B71676">
        <w:rPr>
          <w:rFonts w:ascii="Times New Roman" w:hAnsi="Times New Roman" w:cs="Times New Roman"/>
        </w:rPr>
        <w:lastRenderedPageBreak/>
        <w:t>·</w:t>
      </w:r>
      <w:r w:rsidRPr="00B71676">
        <w:rPr>
          <w:rFonts w:ascii="Times New Roman" w:eastAsia="Times New Roman" w:hAnsi="Times New Roman" w:cs="Times New Roman"/>
        </w:rPr>
        <w:t xml:space="preserve">         </w:t>
      </w:r>
      <w:proofErr w:type="spellStart"/>
      <w:r w:rsidRPr="00B71676">
        <w:rPr>
          <w:rFonts w:ascii="Times New Roman" w:hAnsi="Times New Roman" w:cs="Times New Roman"/>
          <w:b/>
        </w:rPr>
        <w:t>Curriculum</w:t>
      </w:r>
      <w:proofErr w:type="spellEnd"/>
      <w:r w:rsidRPr="00B71676">
        <w:rPr>
          <w:rFonts w:ascii="Times New Roman" w:hAnsi="Times New Roman" w:cs="Times New Roman"/>
          <w:b/>
        </w:rPr>
        <w:t xml:space="preserve"> Vitae (opcional)</w:t>
      </w:r>
    </w:p>
    <w:p w14:paraId="6E1666C3" w14:textId="77777777" w:rsidR="00002617" w:rsidRPr="00B71676" w:rsidRDefault="00717D7E" w:rsidP="00B71676">
      <w:pPr>
        <w:spacing w:line="360" w:lineRule="auto"/>
        <w:jc w:val="both"/>
        <w:rPr>
          <w:rFonts w:ascii="Times New Roman" w:hAnsi="Times New Roman" w:cs="Times New Roman"/>
        </w:rPr>
      </w:pPr>
      <w:r w:rsidRPr="00B71676">
        <w:rPr>
          <w:rFonts w:ascii="Times New Roman" w:hAnsi="Times New Roman" w:cs="Times New Roman"/>
          <w:b/>
        </w:rPr>
        <w:t xml:space="preserve"> </w:t>
      </w:r>
    </w:p>
    <w:p w14:paraId="6C712BC4" w14:textId="77777777" w:rsidR="00002617" w:rsidRPr="00B71676" w:rsidRDefault="00717D7E" w:rsidP="00B71676">
      <w:pPr>
        <w:spacing w:line="360" w:lineRule="auto"/>
        <w:ind w:hanging="360"/>
        <w:jc w:val="both"/>
        <w:rPr>
          <w:rFonts w:ascii="Times New Roman" w:hAnsi="Times New Roman" w:cs="Times New Roman"/>
        </w:rPr>
      </w:pPr>
      <w:r w:rsidRPr="00B71676">
        <w:rPr>
          <w:rFonts w:ascii="Times New Roman" w:hAnsi="Times New Roman" w:cs="Times New Roman"/>
        </w:rPr>
        <w:t>·</w:t>
      </w:r>
      <w:r w:rsidRPr="00B71676">
        <w:rPr>
          <w:rFonts w:ascii="Times New Roman" w:eastAsia="Times New Roman" w:hAnsi="Times New Roman" w:cs="Times New Roman"/>
        </w:rPr>
        <w:t xml:space="preserve">         </w:t>
      </w:r>
      <w:r w:rsidRPr="00B71676">
        <w:rPr>
          <w:rFonts w:ascii="Times New Roman" w:hAnsi="Times New Roman" w:cs="Times New Roman"/>
          <w:b/>
        </w:rPr>
        <w:t>Motivaciones y expectativas (opcional)</w:t>
      </w:r>
    </w:p>
    <w:p w14:paraId="26FF163C" w14:textId="61DFD2EA" w:rsidR="00751FC3" w:rsidRPr="00751FC3" w:rsidRDefault="00751FC3" w:rsidP="007F413B">
      <w:pPr>
        <w:pStyle w:val="Prrafodelista"/>
        <w:spacing w:after="200" w:line="360" w:lineRule="auto"/>
        <w:ind w:left="284"/>
        <w:jc w:val="both"/>
        <w:rPr>
          <w:rFonts w:ascii="Times" w:hAnsi="Times"/>
          <w:sz w:val="20"/>
          <w:szCs w:val="20"/>
        </w:rPr>
      </w:pPr>
      <w:r w:rsidRPr="00751FC3">
        <w:rPr>
          <w:rFonts w:ascii="Times" w:hAnsi="Times"/>
          <w:sz w:val="20"/>
          <w:szCs w:val="20"/>
        </w:rPr>
        <w:t xml:space="preserve">Dirección del proyecto: distribución de tareas y motivación del equipo para conseguir los objetivos propuestos y deseados. </w:t>
      </w:r>
      <w:r w:rsidRPr="00751FC3">
        <w:rPr>
          <w:rFonts w:ascii="Times" w:hAnsi="Times"/>
          <w:iCs/>
          <w:sz w:val="20"/>
          <w:szCs w:val="20"/>
        </w:rPr>
        <w:t xml:space="preserve">Habilidades de liderazgo. Proponemos nuevas herramientas para realizar una óptima resolución de conflictos en nuevos modelos de negocio como: análisis de datos a través de portales web, diseño técnico, etc. </w:t>
      </w:r>
    </w:p>
    <w:p w14:paraId="4CA8F1D1" w14:textId="0E8D99FA" w:rsidR="00002617" w:rsidRPr="00751FC3" w:rsidRDefault="00751FC3" w:rsidP="007F413B">
      <w:pPr>
        <w:pStyle w:val="Prrafodelista"/>
        <w:spacing w:after="200" w:line="360" w:lineRule="auto"/>
        <w:ind w:left="284"/>
        <w:jc w:val="both"/>
        <w:rPr>
          <w:rFonts w:ascii="Times" w:hAnsi="Times"/>
          <w:sz w:val="20"/>
          <w:szCs w:val="20"/>
        </w:rPr>
      </w:pPr>
      <w:r w:rsidRPr="00751FC3">
        <w:rPr>
          <w:rFonts w:ascii="Times" w:hAnsi="Times"/>
          <w:iCs/>
          <w:sz w:val="20"/>
          <w:szCs w:val="20"/>
        </w:rPr>
        <w:t>Capacidad de análisis y aceptación de sugerencias ante posibles retos futuros.</w:t>
      </w:r>
    </w:p>
    <w:p w14:paraId="53468975" w14:textId="1354C3EA" w:rsidR="00BB1863" w:rsidRPr="00BB1863" w:rsidRDefault="00717D7E" w:rsidP="00BB1863">
      <w:pPr>
        <w:spacing w:line="360" w:lineRule="auto"/>
        <w:ind w:hanging="360"/>
        <w:jc w:val="both"/>
        <w:rPr>
          <w:rFonts w:ascii="Times New Roman" w:hAnsi="Times New Roman" w:cs="Times New Roman"/>
          <w:b/>
        </w:rPr>
      </w:pPr>
      <w:r w:rsidRPr="00B71676">
        <w:rPr>
          <w:rFonts w:ascii="Times New Roman" w:hAnsi="Times New Roman" w:cs="Times New Roman"/>
        </w:rPr>
        <w:t>·</w:t>
      </w:r>
      <w:r w:rsidRPr="00B71676">
        <w:rPr>
          <w:rFonts w:ascii="Times New Roman" w:eastAsia="Times New Roman" w:hAnsi="Times New Roman" w:cs="Times New Roman"/>
        </w:rPr>
        <w:t xml:space="preserve">        </w:t>
      </w:r>
      <w:r w:rsidR="007F413B">
        <w:rPr>
          <w:rFonts w:ascii="Times New Roman" w:eastAsia="Times New Roman" w:hAnsi="Times New Roman" w:cs="Times New Roman"/>
        </w:rPr>
        <w:t xml:space="preserve"> </w:t>
      </w:r>
      <w:r w:rsidRPr="00B71676">
        <w:rPr>
          <w:rFonts w:ascii="Times New Roman" w:hAnsi="Times New Roman" w:cs="Times New Roman"/>
          <w:b/>
        </w:rPr>
        <w:t>Conocimientos técnicos (opcional)</w:t>
      </w:r>
    </w:p>
    <w:p w14:paraId="43BC76C5" w14:textId="77777777" w:rsidR="00002617" w:rsidRPr="00B71676" w:rsidRDefault="00717D7E" w:rsidP="00B71676">
      <w:pPr>
        <w:spacing w:line="360" w:lineRule="auto"/>
        <w:jc w:val="both"/>
        <w:rPr>
          <w:rFonts w:ascii="Times New Roman" w:hAnsi="Times New Roman" w:cs="Times New Roman"/>
        </w:rPr>
      </w:pPr>
      <w:r w:rsidRPr="00B71676">
        <w:rPr>
          <w:rFonts w:ascii="Times New Roman" w:hAnsi="Times New Roman" w:cs="Times New Roman"/>
          <w:b/>
        </w:rPr>
        <w:t xml:space="preserve"> </w:t>
      </w:r>
    </w:p>
    <w:p w14:paraId="30253B75" w14:textId="263F3D86" w:rsidR="00002617" w:rsidRPr="00B71676" w:rsidRDefault="00717D7E" w:rsidP="00B71676">
      <w:pPr>
        <w:spacing w:line="360" w:lineRule="auto"/>
        <w:ind w:hanging="360"/>
        <w:jc w:val="both"/>
        <w:rPr>
          <w:rFonts w:ascii="Times New Roman" w:hAnsi="Times New Roman" w:cs="Times New Roman"/>
        </w:rPr>
      </w:pPr>
      <w:r w:rsidRPr="00B71676">
        <w:rPr>
          <w:rFonts w:ascii="Times New Roman" w:hAnsi="Times New Roman" w:cs="Times New Roman"/>
        </w:rPr>
        <w:t>·</w:t>
      </w:r>
      <w:r w:rsidRPr="00B71676">
        <w:rPr>
          <w:rFonts w:ascii="Times New Roman" w:eastAsia="Times New Roman" w:hAnsi="Times New Roman" w:cs="Times New Roman"/>
        </w:rPr>
        <w:t xml:space="preserve">        </w:t>
      </w:r>
      <w:r w:rsidRPr="00B71676">
        <w:rPr>
          <w:rFonts w:ascii="Times New Roman" w:hAnsi="Times New Roman" w:cs="Times New Roman"/>
          <w:b/>
        </w:rPr>
        <w:t>¿Dispones de ordenador portátil?</w:t>
      </w:r>
    </w:p>
    <w:p w14:paraId="1F66D3D1" w14:textId="77777777" w:rsidR="006338E7" w:rsidRDefault="00717D7E" w:rsidP="00B71676">
      <w:pPr>
        <w:spacing w:line="360" w:lineRule="auto"/>
        <w:jc w:val="both"/>
        <w:rPr>
          <w:rFonts w:ascii="Times New Roman" w:hAnsi="Times New Roman" w:cs="Times New Roman"/>
        </w:rPr>
      </w:pPr>
      <w:r w:rsidRPr="00B71676">
        <w:rPr>
          <w:rFonts w:ascii="Times New Roman" w:hAnsi="Times New Roman" w:cs="Times New Roman"/>
          <w:b/>
        </w:rPr>
        <w:t xml:space="preserve"> </w:t>
      </w:r>
    </w:p>
    <w:p w14:paraId="46D8CA5F" w14:textId="0FA41ED3" w:rsidR="00002617" w:rsidRPr="008712A1" w:rsidRDefault="007F413B" w:rsidP="007F413B">
      <w:pPr>
        <w:spacing w:line="360" w:lineRule="auto"/>
        <w:ind w:left="142" w:hanging="142"/>
        <w:jc w:val="both"/>
        <w:rPr>
          <w:rFonts w:ascii="Times New Roman" w:hAnsi="Times New Roman" w:cs="Times New Roman"/>
        </w:rPr>
      </w:pPr>
      <w:r>
        <w:rPr>
          <w:rFonts w:ascii="Times New Roman" w:hAnsi="Times New Roman" w:cs="Times New Roman"/>
        </w:rPr>
        <w:t xml:space="preserve">   </w:t>
      </w:r>
      <w:r w:rsidR="00717D7E" w:rsidRPr="008712A1">
        <w:rPr>
          <w:rFonts w:ascii="Times New Roman" w:hAnsi="Times New Roman" w:cs="Times New Roman"/>
        </w:rPr>
        <w:t xml:space="preserve">El equipo en su totalidad dispone de ordenador portátil. </w:t>
      </w:r>
    </w:p>
    <w:p w14:paraId="05D8895D" w14:textId="77777777" w:rsidR="00002617" w:rsidRDefault="00002617" w:rsidP="00B71676">
      <w:pPr>
        <w:spacing w:line="360" w:lineRule="auto"/>
        <w:jc w:val="both"/>
        <w:rPr>
          <w:ins w:id="6" w:author="Carol" w:date="2017-03-05T19:03:00Z"/>
          <w:rFonts w:ascii="Times New Roman" w:hAnsi="Times New Roman" w:cs="Times New Roman"/>
        </w:rPr>
      </w:pPr>
      <w:bookmarkStart w:id="7" w:name="_GoBack"/>
      <w:bookmarkEnd w:id="7"/>
    </w:p>
    <w:p w14:paraId="5F1A6902" w14:textId="77777777" w:rsidR="007B2C27" w:rsidRDefault="007B2C27" w:rsidP="00B71676">
      <w:pPr>
        <w:spacing w:line="360" w:lineRule="auto"/>
        <w:jc w:val="both"/>
        <w:rPr>
          <w:ins w:id="8" w:author="Carol" w:date="2017-03-05T19:03:00Z"/>
          <w:rFonts w:ascii="Times New Roman" w:hAnsi="Times New Roman" w:cs="Times New Roman"/>
        </w:rPr>
      </w:pPr>
    </w:p>
    <w:p w14:paraId="133B62B9" w14:textId="77777777" w:rsidR="007B2C27" w:rsidRPr="00502C6C" w:rsidRDefault="007B2C27" w:rsidP="00B71676">
      <w:pPr>
        <w:spacing w:line="360" w:lineRule="auto"/>
        <w:jc w:val="both"/>
        <w:rPr>
          <w:rFonts w:ascii="Times New Roman" w:hAnsi="Times New Roman" w:cs="Times New Roman"/>
          <w:color w:val="auto"/>
        </w:rPr>
      </w:pPr>
      <w:ins w:id="9" w:author="Carol" w:date="2017-03-05T19:03:00Z">
        <w:r w:rsidRPr="00502C6C">
          <w:rPr>
            <w:rFonts w:ascii="Times New Roman" w:hAnsi="Times New Roman" w:cs="Times New Roman"/>
            <w:color w:val="auto"/>
          </w:rPr>
          <w:t xml:space="preserve">Proyecto realizado por: Christian Sánchez de la Blanca, Arancha López, Carolina </w:t>
        </w:r>
        <w:proofErr w:type="spellStart"/>
        <w:r w:rsidRPr="00502C6C">
          <w:rPr>
            <w:rFonts w:ascii="Times New Roman" w:hAnsi="Times New Roman" w:cs="Times New Roman"/>
            <w:color w:val="auto"/>
          </w:rPr>
          <w:t>Cicu</w:t>
        </w:r>
      </w:ins>
      <w:r w:rsidR="00502C6C" w:rsidRPr="00502C6C">
        <w:rPr>
          <w:rFonts w:ascii="Times New Roman" w:hAnsi="Times New Roman" w:cs="Times New Roman"/>
          <w:color w:val="auto"/>
        </w:rPr>
        <w:t>é</w:t>
      </w:r>
      <w:ins w:id="10" w:author="Carol" w:date="2017-03-05T19:03:00Z">
        <w:r w:rsidRPr="00502C6C">
          <w:rPr>
            <w:rFonts w:ascii="Times New Roman" w:hAnsi="Times New Roman" w:cs="Times New Roman"/>
            <w:color w:val="auto"/>
          </w:rPr>
          <w:t>ndez</w:t>
        </w:r>
        <w:proofErr w:type="spellEnd"/>
        <w:r w:rsidRPr="00502C6C">
          <w:rPr>
            <w:rFonts w:ascii="Times New Roman" w:hAnsi="Times New Roman" w:cs="Times New Roman"/>
            <w:color w:val="auto"/>
          </w:rPr>
          <w:t xml:space="preserve"> y Jorge Martínez.</w:t>
        </w:r>
      </w:ins>
    </w:p>
    <w:sectPr w:rsidR="007B2C27" w:rsidRPr="00502C6C">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Segoe UI">
    <w:altName w:val="Athelas Italic"/>
    <w:panose1 w:val="00000000000000000000"/>
    <w:charset w:val="00"/>
    <w:family w:val="swiss"/>
    <w:notTrueType/>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4F4A1E"/>
    <w:multiLevelType w:val="hybridMultilevel"/>
    <w:tmpl w:val="559A6F2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E003EA2"/>
    <w:multiLevelType w:val="hybridMultilevel"/>
    <w:tmpl w:val="08B0BB36"/>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27923A8C"/>
    <w:multiLevelType w:val="hybridMultilevel"/>
    <w:tmpl w:val="B30EBB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3AF4568B"/>
    <w:multiLevelType w:val="hybridMultilevel"/>
    <w:tmpl w:val="C7549F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46BF5420"/>
    <w:multiLevelType w:val="hybridMultilevel"/>
    <w:tmpl w:val="212CE7E4"/>
    <w:lvl w:ilvl="0" w:tplc="0C0A0003">
      <w:start w:val="1"/>
      <w:numFmt w:val="bullet"/>
      <w:lvlText w:val="o"/>
      <w:lvlJc w:val="left"/>
      <w:pPr>
        <w:ind w:left="940" w:hanging="360"/>
      </w:pPr>
      <w:rPr>
        <w:rFonts w:ascii="Courier New" w:hAnsi="Courier New" w:hint="default"/>
      </w:rPr>
    </w:lvl>
    <w:lvl w:ilvl="1" w:tplc="0C0A0003" w:tentative="1">
      <w:start w:val="1"/>
      <w:numFmt w:val="bullet"/>
      <w:lvlText w:val="o"/>
      <w:lvlJc w:val="left"/>
      <w:pPr>
        <w:ind w:left="1660" w:hanging="360"/>
      </w:pPr>
      <w:rPr>
        <w:rFonts w:ascii="Courier New" w:hAnsi="Courier New" w:hint="default"/>
      </w:rPr>
    </w:lvl>
    <w:lvl w:ilvl="2" w:tplc="0C0A0005" w:tentative="1">
      <w:start w:val="1"/>
      <w:numFmt w:val="bullet"/>
      <w:lvlText w:val=""/>
      <w:lvlJc w:val="left"/>
      <w:pPr>
        <w:ind w:left="2380" w:hanging="360"/>
      </w:pPr>
      <w:rPr>
        <w:rFonts w:ascii="Wingdings" w:hAnsi="Wingdings" w:hint="default"/>
      </w:rPr>
    </w:lvl>
    <w:lvl w:ilvl="3" w:tplc="0C0A0001" w:tentative="1">
      <w:start w:val="1"/>
      <w:numFmt w:val="bullet"/>
      <w:lvlText w:val=""/>
      <w:lvlJc w:val="left"/>
      <w:pPr>
        <w:ind w:left="3100" w:hanging="360"/>
      </w:pPr>
      <w:rPr>
        <w:rFonts w:ascii="Symbol" w:hAnsi="Symbol" w:hint="default"/>
      </w:rPr>
    </w:lvl>
    <w:lvl w:ilvl="4" w:tplc="0C0A0003" w:tentative="1">
      <w:start w:val="1"/>
      <w:numFmt w:val="bullet"/>
      <w:lvlText w:val="o"/>
      <w:lvlJc w:val="left"/>
      <w:pPr>
        <w:ind w:left="3820" w:hanging="360"/>
      </w:pPr>
      <w:rPr>
        <w:rFonts w:ascii="Courier New" w:hAnsi="Courier New" w:hint="default"/>
      </w:rPr>
    </w:lvl>
    <w:lvl w:ilvl="5" w:tplc="0C0A0005" w:tentative="1">
      <w:start w:val="1"/>
      <w:numFmt w:val="bullet"/>
      <w:lvlText w:val=""/>
      <w:lvlJc w:val="left"/>
      <w:pPr>
        <w:ind w:left="4540" w:hanging="360"/>
      </w:pPr>
      <w:rPr>
        <w:rFonts w:ascii="Wingdings" w:hAnsi="Wingdings" w:hint="default"/>
      </w:rPr>
    </w:lvl>
    <w:lvl w:ilvl="6" w:tplc="0C0A0001" w:tentative="1">
      <w:start w:val="1"/>
      <w:numFmt w:val="bullet"/>
      <w:lvlText w:val=""/>
      <w:lvlJc w:val="left"/>
      <w:pPr>
        <w:ind w:left="5260" w:hanging="360"/>
      </w:pPr>
      <w:rPr>
        <w:rFonts w:ascii="Symbol" w:hAnsi="Symbol" w:hint="default"/>
      </w:rPr>
    </w:lvl>
    <w:lvl w:ilvl="7" w:tplc="0C0A0003" w:tentative="1">
      <w:start w:val="1"/>
      <w:numFmt w:val="bullet"/>
      <w:lvlText w:val="o"/>
      <w:lvlJc w:val="left"/>
      <w:pPr>
        <w:ind w:left="5980" w:hanging="360"/>
      </w:pPr>
      <w:rPr>
        <w:rFonts w:ascii="Courier New" w:hAnsi="Courier New" w:hint="default"/>
      </w:rPr>
    </w:lvl>
    <w:lvl w:ilvl="8" w:tplc="0C0A0005" w:tentative="1">
      <w:start w:val="1"/>
      <w:numFmt w:val="bullet"/>
      <w:lvlText w:val=""/>
      <w:lvlJc w:val="left"/>
      <w:pPr>
        <w:ind w:left="6700" w:hanging="360"/>
      </w:pPr>
      <w:rPr>
        <w:rFonts w:ascii="Wingdings" w:hAnsi="Wingdings" w:hint="default"/>
      </w:rPr>
    </w:lvl>
  </w:abstractNum>
  <w:abstractNum w:abstractNumId="5">
    <w:nsid w:val="65B06C92"/>
    <w:multiLevelType w:val="hybridMultilevel"/>
    <w:tmpl w:val="B3F2FA7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6">
    <w:nsid w:val="69570C4D"/>
    <w:multiLevelType w:val="hybridMultilevel"/>
    <w:tmpl w:val="442E0BBA"/>
    <w:lvl w:ilvl="0" w:tplc="0C0A0003">
      <w:start w:val="1"/>
      <w:numFmt w:val="bullet"/>
      <w:lvlText w:val="o"/>
      <w:lvlJc w:val="left"/>
      <w:pPr>
        <w:ind w:left="720" w:hanging="360"/>
      </w:pPr>
      <w:rPr>
        <w:rFonts w:ascii="Courier New" w:hAnsi="Courier New"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7C1C116D"/>
    <w:multiLevelType w:val="hybridMultilevel"/>
    <w:tmpl w:val="00ECAF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2"/>
  </w:num>
  <w:num w:numId="4">
    <w:abstractNumId w:val="0"/>
  </w:num>
  <w:num w:numId="5">
    <w:abstractNumId w:val="7"/>
  </w:num>
  <w:num w:numId="6">
    <w:abstractNumId w:val="1"/>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compat>
    <w:compatSetting w:name="compatibilityMode" w:uri="http://schemas.microsoft.com/office/word" w:val="14"/>
  </w:compat>
  <w:rsids>
    <w:rsidRoot w:val="00002617"/>
    <w:rsid w:val="00002617"/>
    <w:rsid w:val="00010731"/>
    <w:rsid w:val="000E25E3"/>
    <w:rsid w:val="00195764"/>
    <w:rsid w:val="001B52C7"/>
    <w:rsid w:val="00220D18"/>
    <w:rsid w:val="00277A9B"/>
    <w:rsid w:val="002F6715"/>
    <w:rsid w:val="00330BDF"/>
    <w:rsid w:val="00371E93"/>
    <w:rsid w:val="003A485C"/>
    <w:rsid w:val="003C5927"/>
    <w:rsid w:val="003D2439"/>
    <w:rsid w:val="00432EF0"/>
    <w:rsid w:val="00442B14"/>
    <w:rsid w:val="004914D5"/>
    <w:rsid w:val="00496D1D"/>
    <w:rsid w:val="00502C6C"/>
    <w:rsid w:val="005135C8"/>
    <w:rsid w:val="005202BA"/>
    <w:rsid w:val="00576597"/>
    <w:rsid w:val="005801F9"/>
    <w:rsid w:val="005A0C9E"/>
    <w:rsid w:val="005D2F2D"/>
    <w:rsid w:val="005F3533"/>
    <w:rsid w:val="005F5898"/>
    <w:rsid w:val="00624465"/>
    <w:rsid w:val="006338E7"/>
    <w:rsid w:val="006B0A77"/>
    <w:rsid w:val="006F1692"/>
    <w:rsid w:val="00717D7E"/>
    <w:rsid w:val="00750F28"/>
    <w:rsid w:val="00751FC3"/>
    <w:rsid w:val="00785AA9"/>
    <w:rsid w:val="007929E0"/>
    <w:rsid w:val="007A4274"/>
    <w:rsid w:val="007B2C27"/>
    <w:rsid w:val="007B44C0"/>
    <w:rsid w:val="007C7167"/>
    <w:rsid w:val="007F0CF3"/>
    <w:rsid w:val="007F413B"/>
    <w:rsid w:val="0080339E"/>
    <w:rsid w:val="008712A1"/>
    <w:rsid w:val="00935CF5"/>
    <w:rsid w:val="009463F1"/>
    <w:rsid w:val="009F205B"/>
    <w:rsid w:val="00A05440"/>
    <w:rsid w:val="00A10CA6"/>
    <w:rsid w:val="00A66F78"/>
    <w:rsid w:val="00B06014"/>
    <w:rsid w:val="00B71676"/>
    <w:rsid w:val="00BA58AC"/>
    <w:rsid w:val="00BB1863"/>
    <w:rsid w:val="00BB7390"/>
    <w:rsid w:val="00BD61EF"/>
    <w:rsid w:val="00C4329B"/>
    <w:rsid w:val="00C8278D"/>
    <w:rsid w:val="00CB7598"/>
    <w:rsid w:val="00CC6612"/>
    <w:rsid w:val="00E3347B"/>
    <w:rsid w:val="00E606A7"/>
    <w:rsid w:val="00E768B4"/>
    <w:rsid w:val="00EE3163"/>
    <w:rsid w:val="00F430CB"/>
    <w:rsid w:val="00F80C65"/>
    <w:rsid w:val="00FA090C"/>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759BE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s-ES" w:eastAsia="es-E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00" w:after="120"/>
      <w:contextualSpacing/>
      <w:outlineLvl w:val="0"/>
    </w:pPr>
    <w:rPr>
      <w:sz w:val="40"/>
      <w:szCs w:val="40"/>
    </w:rPr>
  </w:style>
  <w:style w:type="paragraph" w:styleId="Ttulo2">
    <w:name w:val="heading 2"/>
    <w:basedOn w:val="Normal"/>
    <w:next w:val="Normal"/>
    <w:pPr>
      <w:keepNext/>
      <w:keepLines/>
      <w:spacing w:before="360" w:after="120"/>
      <w:contextualSpacing/>
      <w:outlineLvl w:val="1"/>
    </w:pPr>
    <w:rPr>
      <w:sz w:val="32"/>
      <w:szCs w:val="32"/>
    </w:rPr>
  </w:style>
  <w:style w:type="paragraph" w:styleId="Ttulo3">
    <w:name w:val="heading 3"/>
    <w:basedOn w:val="Normal"/>
    <w:next w:val="Normal"/>
    <w:pPr>
      <w:keepNext/>
      <w:keepLines/>
      <w:spacing w:before="320" w:after="80"/>
      <w:contextualSpacing/>
      <w:outlineLvl w:val="2"/>
    </w:pPr>
    <w:rPr>
      <w:color w:val="434343"/>
      <w:sz w:val="28"/>
      <w:szCs w:val="28"/>
    </w:rPr>
  </w:style>
  <w:style w:type="paragraph" w:styleId="Ttulo4">
    <w:name w:val="heading 4"/>
    <w:basedOn w:val="Normal"/>
    <w:next w:val="Normal"/>
    <w:pPr>
      <w:keepNext/>
      <w:keepLines/>
      <w:spacing w:before="280" w:after="80"/>
      <w:contextualSpacing/>
      <w:outlineLvl w:val="3"/>
    </w:pPr>
    <w:rPr>
      <w:color w:val="666666"/>
      <w:sz w:val="24"/>
      <w:szCs w:val="24"/>
    </w:rPr>
  </w:style>
  <w:style w:type="paragraph" w:styleId="Ttulo5">
    <w:name w:val="heading 5"/>
    <w:basedOn w:val="Normal"/>
    <w:next w:val="Normal"/>
    <w:pPr>
      <w:keepNext/>
      <w:keepLines/>
      <w:spacing w:before="240" w:after="80"/>
      <w:contextualSpacing/>
      <w:outlineLvl w:val="4"/>
    </w:pPr>
    <w:rPr>
      <w:color w:val="666666"/>
    </w:rPr>
  </w:style>
  <w:style w:type="paragraph" w:styleId="Ttulo6">
    <w:name w:val="heading 6"/>
    <w:basedOn w:val="Normal"/>
    <w:next w:val="Normal"/>
    <w:pPr>
      <w:keepNext/>
      <w:keepLines/>
      <w:spacing w:before="240" w:after="80"/>
      <w:contextualSpacing/>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contextualSpacing/>
    </w:pPr>
    <w:rPr>
      <w:sz w:val="52"/>
      <w:szCs w:val="52"/>
    </w:rPr>
  </w:style>
  <w:style w:type="paragraph" w:styleId="Subttulo">
    <w:name w:val="Subtitle"/>
    <w:basedOn w:val="Normal"/>
    <w:next w:val="Normal"/>
    <w:pPr>
      <w:keepNext/>
      <w:keepLines/>
      <w:spacing w:after="320"/>
      <w:contextualSpacing/>
    </w:pPr>
    <w:rPr>
      <w:color w:val="666666"/>
      <w:sz w:val="30"/>
      <w:szCs w:val="30"/>
    </w:rPr>
  </w:style>
  <w:style w:type="paragraph" w:styleId="Prrafodelista">
    <w:name w:val="List Paragraph"/>
    <w:basedOn w:val="Normal"/>
    <w:uiPriority w:val="34"/>
    <w:qFormat/>
    <w:rsid w:val="00576597"/>
    <w:pPr>
      <w:ind w:left="720"/>
      <w:contextualSpacing/>
    </w:pPr>
  </w:style>
  <w:style w:type="character" w:styleId="Hipervnculo">
    <w:name w:val="Hyperlink"/>
    <w:basedOn w:val="Fuentedeprrafopredeter"/>
    <w:uiPriority w:val="99"/>
    <w:unhideWhenUsed/>
    <w:rsid w:val="00BD61EF"/>
    <w:rPr>
      <w:color w:val="0000FF" w:themeColor="hyperlink"/>
      <w:u w:val="single"/>
    </w:rPr>
  </w:style>
  <w:style w:type="paragraph" w:styleId="Revisin">
    <w:name w:val="Revision"/>
    <w:hidden/>
    <w:uiPriority w:val="99"/>
    <w:semiHidden/>
    <w:rsid w:val="007B2C27"/>
    <w:pPr>
      <w:spacing w:line="240" w:lineRule="auto"/>
    </w:pPr>
  </w:style>
  <w:style w:type="paragraph" w:styleId="Textodeglobo">
    <w:name w:val="Balloon Text"/>
    <w:basedOn w:val="Normal"/>
    <w:link w:val="TextodegloboCar"/>
    <w:uiPriority w:val="99"/>
    <w:semiHidden/>
    <w:unhideWhenUsed/>
    <w:rsid w:val="007B2C27"/>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B2C27"/>
    <w:rPr>
      <w:rFonts w:ascii="Segoe UI" w:hAnsi="Segoe UI" w:cs="Segoe UI"/>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s-ES" w:eastAsia="es-E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00" w:after="120"/>
      <w:contextualSpacing/>
      <w:outlineLvl w:val="0"/>
    </w:pPr>
    <w:rPr>
      <w:sz w:val="40"/>
      <w:szCs w:val="40"/>
    </w:rPr>
  </w:style>
  <w:style w:type="paragraph" w:styleId="Ttulo2">
    <w:name w:val="heading 2"/>
    <w:basedOn w:val="Normal"/>
    <w:next w:val="Normal"/>
    <w:pPr>
      <w:keepNext/>
      <w:keepLines/>
      <w:spacing w:before="360" w:after="120"/>
      <w:contextualSpacing/>
      <w:outlineLvl w:val="1"/>
    </w:pPr>
    <w:rPr>
      <w:sz w:val="32"/>
      <w:szCs w:val="32"/>
    </w:rPr>
  </w:style>
  <w:style w:type="paragraph" w:styleId="Ttulo3">
    <w:name w:val="heading 3"/>
    <w:basedOn w:val="Normal"/>
    <w:next w:val="Normal"/>
    <w:pPr>
      <w:keepNext/>
      <w:keepLines/>
      <w:spacing w:before="320" w:after="80"/>
      <w:contextualSpacing/>
      <w:outlineLvl w:val="2"/>
    </w:pPr>
    <w:rPr>
      <w:color w:val="434343"/>
      <w:sz w:val="28"/>
      <w:szCs w:val="28"/>
    </w:rPr>
  </w:style>
  <w:style w:type="paragraph" w:styleId="Ttulo4">
    <w:name w:val="heading 4"/>
    <w:basedOn w:val="Normal"/>
    <w:next w:val="Normal"/>
    <w:pPr>
      <w:keepNext/>
      <w:keepLines/>
      <w:spacing w:before="280" w:after="80"/>
      <w:contextualSpacing/>
      <w:outlineLvl w:val="3"/>
    </w:pPr>
    <w:rPr>
      <w:color w:val="666666"/>
      <w:sz w:val="24"/>
      <w:szCs w:val="24"/>
    </w:rPr>
  </w:style>
  <w:style w:type="paragraph" w:styleId="Ttulo5">
    <w:name w:val="heading 5"/>
    <w:basedOn w:val="Normal"/>
    <w:next w:val="Normal"/>
    <w:pPr>
      <w:keepNext/>
      <w:keepLines/>
      <w:spacing w:before="240" w:after="80"/>
      <w:contextualSpacing/>
      <w:outlineLvl w:val="4"/>
    </w:pPr>
    <w:rPr>
      <w:color w:val="666666"/>
    </w:rPr>
  </w:style>
  <w:style w:type="paragraph" w:styleId="Ttulo6">
    <w:name w:val="heading 6"/>
    <w:basedOn w:val="Normal"/>
    <w:next w:val="Normal"/>
    <w:pPr>
      <w:keepNext/>
      <w:keepLines/>
      <w:spacing w:before="240" w:after="80"/>
      <w:contextualSpacing/>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contextualSpacing/>
    </w:pPr>
    <w:rPr>
      <w:sz w:val="52"/>
      <w:szCs w:val="52"/>
    </w:rPr>
  </w:style>
  <w:style w:type="paragraph" w:styleId="Subttulo">
    <w:name w:val="Subtitle"/>
    <w:basedOn w:val="Normal"/>
    <w:next w:val="Normal"/>
    <w:pPr>
      <w:keepNext/>
      <w:keepLines/>
      <w:spacing w:after="320"/>
      <w:contextualSpacing/>
    </w:pPr>
    <w:rPr>
      <w:color w:val="666666"/>
      <w:sz w:val="30"/>
      <w:szCs w:val="30"/>
    </w:rPr>
  </w:style>
  <w:style w:type="paragraph" w:styleId="Prrafodelista">
    <w:name w:val="List Paragraph"/>
    <w:basedOn w:val="Normal"/>
    <w:uiPriority w:val="34"/>
    <w:qFormat/>
    <w:rsid w:val="00576597"/>
    <w:pPr>
      <w:ind w:left="720"/>
      <w:contextualSpacing/>
    </w:pPr>
  </w:style>
  <w:style w:type="character" w:styleId="Hipervnculo">
    <w:name w:val="Hyperlink"/>
    <w:basedOn w:val="Fuentedeprrafopredeter"/>
    <w:uiPriority w:val="99"/>
    <w:unhideWhenUsed/>
    <w:rsid w:val="00BD61EF"/>
    <w:rPr>
      <w:color w:val="0000FF" w:themeColor="hyperlink"/>
      <w:u w:val="single"/>
    </w:rPr>
  </w:style>
  <w:style w:type="paragraph" w:styleId="Revisin">
    <w:name w:val="Revision"/>
    <w:hidden/>
    <w:uiPriority w:val="99"/>
    <w:semiHidden/>
    <w:rsid w:val="007B2C27"/>
    <w:pPr>
      <w:spacing w:line="240" w:lineRule="auto"/>
    </w:pPr>
  </w:style>
  <w:style w:type="paragraph" w:styleId="Textodeglobo">
    <w:name w:val="Balloon Text"/>
    <w:basedOn w:val="Normal"/>
    <w:link w:val="TextodegloboCar"/>
    <w:uiPriority w:val="99"/>
    <w:semiHidden/>
    <w:unhideWhenUsed/>
    <w:rsid w:val="007B2C27"/>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B2C2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ipyme.org/es-ES/BBDD/Paginas/HomeBBDD.aspx" TargetMode="External"/><Relationship Id="rId12" Type="http://schemas.openxmlformats.org/officeDocument/2006/relationships/hyperlink" Target="http://www.rmc.es/"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urban.jrc.ec.europa.eu/?ind=popden&amp;ru=fua&amp;s=0&amp;c=1&amp;m=0&amp;f=1&amp;p=0&amp;swLat=31.27855085894653&amp;swLng=-49.39453125&amp;neLat=62.3903694381427&amp;neLng=71.279296875" TargetMode="External"/><Relationship Id="rId7" Type="http://schemas.openxmlformats.org/officeDocument/2006/relationships/hyperlink" Target="https://presupuestos.gobierto.es/" TargetMode="External"/><Relationship Id="rId8" Type="http://schemas.openxmlformats.org/officeDocument/2006/relationships/hyperlink" Target="http://www.ine.es/prensa/ecv_prensa.htm" TargetMode="External"/><Relationship Id="rId9" Type="http://schemas.openxmlformats.org/officeDocument/2006/relationships/hyperlink" Target="http://ec.europa.eu/eurostat/data/database" TargetMode="External"/><Relationship Id="rId10" Type="http://schemas.openxmlformats.org/officeDocument/2006/relationships/hyperlink" Target="http://www.mapama.gob.es/es/agricultura/temas/sistema-de-informacion-geografica-de-parcelas-agricolas-sigpac-/"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6</Pages>
  <Words>2056</Words>
  <Characters>11312</Characters>
  <Application>Microsoft Macintosh Word</Application>
  <DocSecurity>0</DocSecurity>
  <Lines>94</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13342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Carol</dc:creator>
  <cp:lastModifiedBy>Aula108</cp:lastModifiedBy>
  <cp:revision>3</cp:revision>
  <dcterms:created xsi:type="dcterms:W3CDTF">2017-03-09T09:34:00Z</dcterms:created>
  <dcterms:modified xsi:type="dcterms:W3CDTF">2017-03-09T09:37:00Z</dcterms:modified>
</cp:coreProperties>
</file>